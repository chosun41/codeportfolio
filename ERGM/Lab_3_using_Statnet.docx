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2B827" w14:textId="77777777" w:rsidR="00DC7135" w:rsidRDefault="00DC7135" w:rsidP="00DC7135">
      <w:pPr>
        <w:jc w:val="center"/>
      </w:pPr>
      <w:r>
        <w:t>IEMS 441/COMM ST 525/MTS 525: Social Network Analysis</w:t>
      </w:r>
    </w:p>
    <w:p w14:paraId="1C88A605" w14:textId="49958A0B" w:rsidR="00DC7135" w:rsidRPr="0094076B" w:rsidRDefault="00DC7135" w:rsidP="0094076B">
      <w:pPr>
        <w:jc w:val="center"/>
        <w:rPr>
          <w:sz w:val="22"/>
          <w:szCs w:val="22"/>
        </w:rPr>
      </w:pPr>
      <w:r>
        <w:rPr>
          <w:sz w:val="22"/>
          <w:szCs w:val="22"/>
        </w:rPr>
        <w:t xml:space="preserve">p* / </w:t>
      </w:r>
      <w:r w:rsidRPr="002C6D2A">
        <w:rPr>
          <w:sz w:val="22"/>
          <w:szCs w:val="22"/>
        </w:rPr>
        <w:t>Exponential Random Graph Modeling (</w:t>
      </w:r>
      <w:r>
        <w:rPr>
          <w:sz w:val="22"/>
          <w:szCs w:val="22"/>
        </w:rPr>
        <w:t>p*/</w:t>
      </w:r>
      <w:r w:rsidRPr="002C6D2A">
        <w:rPr>
          <w:sz w:val="22"/>
          <w:szCs w:val="22"/>
        </w:rPr>
        <w:t>ERGM)</w:t>
      </w:r>
    </w:p>
    <w:p w14:paraId="4155C424" w14:textId="77777777" w:rsidR="005460FA" w:rsidRPr="002C6D2A" w:rsidRDefault="005460FA" w:rsidP="005460FA">
      <w:pPr>
        <w:rPr>
          <w:sz w:val="22"/>
          <w:szCs w:val="22"/>
        </w:rPr>
      </w:pPr>
    </w:p>
    <w:p w14:paraId="12526702" w14:textId="77777777" w:rsidR="005460FA" w:rsidRPr="002C6D2A" w:rsidRDefault="005460FA" w:rsidP="005460FA">
      <w:pPr>
        <w:rPr>
          <w:sz w:val="22"/>
          <w:szCs w:val="22"/>
        </w:rPr>
      </w:pPr>
      <w:r w:rsidRPr="002C6D2A">
        <w:rPr>
          <w:sz w:val="22"/>
          <w:szCs w:val="22"/>
        </w:rPr>
        <w:t>The purpose of this exercise is to demonstrate your ability to test hypotheses about a network’s structure using exponential random graph modeling (ERGM) techniques. We will use the program StatNet. The first part of this assignment provides instructions on using StatNet. The second part provides instructions on using StatNet to test hypotheses.</w:t>
      </w:r>
    </w:p>
    <w:p w14:paraId="7E46679A" w14:textId="77777777" w:rsidR="005460FA" w:rsidRPr="002C6D2A" w:rsidRDefault="005460FA" w:rsidP="005460FA">
      <w:pPr>
        <w:rPr>
          <w:sz w:val="22"/>
          <w:szCs w:val="22"/>
        </w:rPr>
      </w:pPr>
    </w:p>
    <w:p w14:paraId="6E0181C5" w14:textId="77777777" w:rsidR="00AA25B6" w:rsidRPr="002C6D2A" w:rsidRDefault="00AA25B6" w:rsidP="00AA25B6">
      <w:pPr>
        <w:rPr>
          <w:b/>
          <w:sz w:val="22"/>
          <w:szCs w:val="22"/>
        </w:rPr>
      </w:pPr>
      <w:r w:rsidRPr="002C6D2A">
        <w:rPr>
          <w:b/>
          <w:sz w:val="22"/>
          <w:szCs w:val="22"/>
        </w:rPr>
        <w:t>Installation Instructions for StatNet</w:t>
      </w:r>
    </w:p>
    <w:p w14:paraId="4ADC421A" w14:textId="77777777" w:rsidR="00AA25B6" w:rsidRPr="002C6D2A" w:rsidRDefault="00AA25B6" w:rsidP="00AA25B6">
      <w:pPr>
        <w:rPr>
          <w:b/>
          <w:sz w:val="22"/>
          <w:szCs w:val="22"/>
        </w:rPr>
      </w:pPr>
    </w:p>
    <w:p w14:paraId="7EE0A9B2" w14:textId="77777777" w:rsidR="00AA25B6" w:rsidRPr="002C6D2A" w:rsidRDefault="00AA25B6" w:rsidP="00AA25B6">
      <w:pPr>
        <w:rPr>
          <w:b/>
          <w:sz w:val="22"/>
          <w:szCs w:val="22"/>
        </w:rPr>
      </w:pPr>
      <w:r w:rsidRPr="002C6D2A">
        <w:rPr>
          <w:b/>
          <w:sz w:val="22"/>
          <w:szCs w:val="22"/>
        </w:rPr>
        <w:t xml:space="preserve">StatNet Website: </w:t>
      </w:r>
      <w:hyperlink r:id="rId7" w:history="1">
        <w:r w:rsidRPr="002C6D2A">
          <w:rPr>
            <w:rStyle w:val="Hyperlink"/>
            <w:b/>
            <w:sz w:val="22"/>
            <w:szCs w:val="22"/>
          </w:rPr>
          <w:t>http://csde.washington.edu/statnet/</w:t>
        </w:r>
      </w:hyperlink>
    </w:p>
    <w:p w14:paraId="0BDB1218" w14:textId="77777777" w:rsidR="00AA25B6" w:rsidRPr="002C6D2A" w:rsidRDefault="00AA25B6" w:rsidP="00AA25B6">
      <w:pPr>
        <w:rPr>
          <w:b/>
          <w:sz w:val="22"/>
          <w:szCs w:val="22"/>
        </w:rPr>
      </w:pPr>
    </w:p>
    <w:p w14:paraId="6E51E314" w14:textId="77777777" w:rsidR="00AA25B6" w:rsidRPr="002C6D2A" w:rsidRDefault="00AA25B6" w:rsidP="00AA25B6">
      <w:pPr>
        <w:pStyle w:val="ListParagraph"/>
        <w:numPr>
          <w:ilvl w:val="0"/>
          <w:numId w:val="2"/>
        </w:numPr>
        <w:spacing w:after="200" w:line="276" w:lineRule="auto"/>
        <w:rPr>
          <w:sz w:val="22"/>
          <w:szCs w:val="22"/>
        </w:rPr>
      </w:pPr>
      <w:r w:rsidRPr="002C6D2A">
        <w:rPr>
          <w:sz w:val="22"/>
          <w:szCs w:val="22"/>
        </w:rPr>
        <w:t>R installation</w:t>
      </w:r>
    </w:p>
    <w:p w14:paraId="56817797" w14:textId="77777777" w:rsidR="00AA25B6" w:rsidRPr="002C6D2A" w:rsidRDefault="00AA25B6" w:rsidP="00AA25B6">
      <w:pPr>
        <w:rPr>
          <w:sz w:val="22"/>
          <w:szCs w:val="22"/>
        </w:rPr>
      </w:pPr>
      <w:r w:rsidRPr="002C6D2A">
        <w:rPr>
          <w:sz w:val="22"/>
          <w:szCs w:val="22"/>
        </w:rPr>
        <w:t xml:space="preserve">In order to install and use StatNet, you have to install R first (Skip this step if you have already installed R). </w:t>
      </w:r>
    </w:p>
    <w:p w14:paraId="3FD5C97A" w14:textId="045CA5E3" w:rsidR="00AA25B6" w:rsidRPr="00452EDD" w:rsidRDefault="00452EDD" w:rsidP="00AA25B6">
      <w:pPr>
        <w:rPr>
          <w:sz w:val="22"/>
          <w:szCs w:val="22"/>
        </w:rPr>
      </w:pPr>
      <w:r w:rsidRPr="00452EDD">
        <w:rPr>
          <w:sz w:val="22"/>
          <w:szCs w:val="22"/>
        </w:rPr>
        <w:t>Go to</w:t>
      </w:r>
      <w:r w:rsidR="00AA25B6" w:rsidRPr="00452EDD">
        <w:rPr>
          <w:sz w:val="22"/>
          <w:szCs w:val="22"/>
        </w:rPr>
        <w:t xml:space="preserve">: </w:t>
      </w:r>
      <w:hyperlink r:id="rId8" w:history="1">
        <w:r w:rsidR="00AA25B6" w:rsidRPr="00452EDD">
          <w:rPr>
            <w:rStyle w:val="Hyperlink"/>
            <w:sz w:val="22"/>
            <w:szCs w:val="22"/>
          </w:rPr>
          <w:t>http://www.r-project.org/</w:t>
        </w:r>
      </w:hyperlink>
      <w:r w:rsidR="00AA25B6" w:rsidRPr="00452EDD">
        <w:rPr>
          <w:sz w:val="22"/>
          <w:szCs w:val="22"/>
        </w:rPr>
        <w:t>.</w:t>
      </w:r>
      <w:r w:rsidRPr="00452EDD">
        <w:rPr>
          <w:sz w:val="22"/>
          <w:szCs w:val="22"/>
        </w:rPr>
        <w:t xml:space="preserve">  Click the “download R” link, which will take you to a list of all the mirror sites. Scroll down to USA, we recommend Iowa State University, Ames IA (</w:t>
      </w:r>
      <w:hyperlink r:id="rId9" w:tgtFrame="_top" w:history="1">
        <w:r w:rsidRPr="00452EDD">
          <w:rPr>
            <w:rStyle w:val="Hyperlink"/>
            <w:sz w:val="22"/>
            <w:szCs w:val="22"/>
          </w:rPr>
          <w:t>http://streaming.stat.iastate.edu/CRAN/</w:t>
        </w:r>
      </w:hyperlink>
      <w:r w:rsidRPr="00452EDD">
        <w:rPr>
          <w:sz w:val="22"/>
          <w:szCs w:val="22"/>
        </w:rPr>
        <w:t>).  This will take you to a new screen, where you can</w:t>
      </w:r>
      <w:r w:rsidR="00543E2F">
        <w:rPr>
          <w:sz w:val="22"/>
          <w:szCs w:val="22"/>
        </w:rPr>
        <w:t xml:space="preserve"> choose your operating system. </w:t>
      </w:r>
      <w:r w:rsidRPr="00452EDD">
        <w:rPr>
          <w:sz w:val="22"/>
          <w:szCs w:val="22"/>
        </w:rPr>
        <w:t>Follow the installation instructions and keep all the defaults.</w:t>
      </w:r>
    </w:p>
    <w:p w14:paraId="079F1D33" w14:textId="77777777" w:rsidR="00AA25B6" w:rsidRPr="002C6D2A" w:rsidRDefault="00AA25B6" w:rsidP="00AA25B6">
      <w:pPr>
        <w:rPr>
          <w:sz w:val="22"/>
          <w:szCs w:val="22"/>
        </w:rPr>
      </w:pPr>
    </w:p>
    <w:p w14:paraId="7E2FD2C3" w14:textId="77777777" w:rsidR="00D31EE3" w:rsidRDefault="00D31EE3" w:rsidP="00D05408">
      <w:pPr>
        <w:rPr>
          <w:b/>
          <w:sz w:val="22"/>
          <w:szCs w:val="22"/>
        </w:rPr>
      </w:pPr>
      <w:r>
        <w:rPr>
          <w:b/>
          <w:sz w:val="22"/>
          <w:szCs w:val="22"/>
        </w:rPr>
        <w:t>Output instructions</w:t>
      </w:r>
    </w:p>
    <w:p w14:paraId="0BB58D9C" w14:textId="77777777" w:rsidR="00D31EE3" w:rsidRDefault="00D31EE3" w:rsidP="00D05408">
      <w:pPr>
        <w:rPr>
          <w:b/>
          <w:sz w:val="22"/>
          <w:szCs w:val="22"/>
        </w:rPr>
      </w:pPr>
    </w:p>
    <w:p w14:paraId="4F065C6F" w14:textId="25BE51B0" w:rsidR="00D31EE3" w:rsidRPr="002C6D2A" w:rsidRDefault="00D31EE3" w:rsidP="00D31EE3">
      <w:pPr>
        <w:rPr>
          <w:sz w:val="22"/>
          <w:szCs w:val="22"/>
        </w:rPr>
      </w:pPr>
      <w:r w:rsidRPr="002C6D2A">
        <w:rPr>
          <w:sz w:val="22"/>
          <w:szCs w:val="22"/>
        </w:rPr>
        <w:t>Prepare a report on your work that includes three sections, Method (which states what you did), Results (which tells what you discovered), and Discussion (which indicates what it means, your substantive interpretations), as if it were part of a larger paper being prepared for publication. Follow the guidelines of the Publication Manual of the American Psychological Association (5</w:t>
      </w:r>
      <w:r w:rsidRPr="002C6D2A">
        <w:rPr>
          <w:sz w:val="22"/>
          <w:szCs w:val="22"/>
          <w:vertAlign w:val="superscript"/>
        </w:rPr>
        <w:t>th</w:t>
      </w:r>
      <w:r w:rsidRPr="002C6D2A">
        <w:rPr>
          <w:sz w:val="22"/>
          <w:szCs w:val="22"/>
        </w:rPr>
        <w:t xml:space="preserve"> ed.) for the three sections. Cut and paste all relevant computer output (tables) as part of the document you use to provide your report. Upload your report to Assignments.</w:t>
      </w:r>
    </w:p>
    <w:p w14:paraId="4214E218" w14:textId="77777777" w:rsidR="00D31EE3" w:rsidRDefault="00D31EE3" w:rsidP="00D05408">
      <w:pPr>
        <w:rPr>
          <w:b/>
          <w:sz w:val="22"/>
          <w:szCs w:val="22"/>
        </w:rPr>
      </w:pPr>
    </w:p>
    <w:p w14:paraId="36328F68" w14:textId="77777777" w:rsidR="00D05408" w:rsidRPr="002C6D2A" w:rsidRDefault="00D05408" w:rsidP="00D05408">
      <w:pPr>
        <w:rPr>
          <w:b/>
          <w:sz w:val="22"/>
          <w:szCs w:val="22"/>
        </w:rPr>
      </w:pPr>
      <w:r w:rsidRPr="002C6D2A">
        <w:rPr>
          <w:b/>
          <w:sz w:val="22"/>
          <w:szCs w:val="22"/>
        </w:rPr>
        <w:t>Analysis instructions</w:t>
      </w:r>
    </w:p>
    <w:p w14:paraId="4CB456B5" w14:textId="77777777" w:rsidR="00D05408" w:rsidRPr="002C6D2A" w:rsidRDefault="00D05408" w:rsidP="00D05408">
      <w:pPr>
        <w:rPr>
          <w:sz w:val="22"/>
          <w:szCs w:val="22"/>
        </w:rPr>
      </w:pPr>
    </w:p>
    <w:p w14:paraId="3D6F33FF" w14:textId="77777777" w:rsidR="00D05408" w:rsidRPr="002C6D2A" w:rsidRDefault="00C152A6" w:rsidP="00D05408">
      <w:pPr>
        <w:rPr>
          <w:sz w:val="22"/>
          <w:szCs w:val="22"/>
        </w:rPr>
      </w:pPr>
      <w:r w:rsidRPr="002C6D2A">
        <w:rPr>
          <w:sz w:val="22"/>
          <w:szCs w:val="22"/>
        </w:rPr>
        <w:t>T</w:t>
      </w:r>
      <w:r w:rsidR="00D05408" w:rsidRPr="002C6D2A">
        <w:rPr>
          <w:sz w:val="22"/>
          <w:szCs w:val="22"/>
        </w:rPr>
        <w:t xml:space="preserve">he purpose of this exercise is to demonstrate your ability to test hypotheses about a network’s structure using exponential random graph modeling (ERGM) techniques. </w:t>
      </w:r>
    </w:p>
    <w:p w14:paraId="6E2A9A19" w14:textId="77777777" w:rsidR="00D05408" w:rsidRPr="002C6D2A" w:rsidRDefault="00D05408" w:rsidP="00D05408">
      <w:pPr>
        <w:rPr>
          <w:sz w:val="22"/>
          <w:szCs w:val="22"/>
        </w:rPr>
      </w:pPr>
    </w:p>
    <w:p w14:paraId="73669077" w14:textId="77777777" w:rsidR="00D05408" w:rsidRPr="002C6D2A" w:rsidRDefault="00D05408" w:rsidP="00D05408">
      <w:pPr>
        <w:rPr>
          <w:b/>
          <w:i/>
          <w:sz w:val="22"/>
          <w:szCs w:val="22"/>
          <w:u w:val="single"/>
        </w:rPr>
      </w:pPr>
      <w:r w:rsidRPr="002C6D2A">
        <w:rPr>
          <w:b/>
          <w:i/>
          <w:sz w:val="22"/>
          <w:szCs w:val="22"/>
          <w:u w:val="single"/>
        </w:rPr>
        <w:t>Theory &amp; Hypotheses:</w:t>
      </w:r>
    </w:p>
    <w:p w14:paraId="40C107E9" w14:textId="77777777" w:rsidR="00D05408" w:rsidRPr="002C6D2A" w:rsidRDefault="00D05408" w:rsidP="00D05408">
      <w:pPr>
        <w:rPr>
          <w:sz w:val="22"/>
          <w:szCs w:val="22"/>
        </w:rPr>
      </w:pPr>
    </w:p>
    <w:p w14:paraId="48595806" w14:textId="77777777" w:rsidR="00D05408" w:rsidRPr="002C6D2A" w:rsidRDefault="00D05408" w:rsidP="00D05408">
      <w:pPr>
        <w:rPr>
          <w:sz w:val="22"/>
          <w:szCs w:val="22"/>
        </w:rPr>
      </w:pPr>
      <w:r w:rsidRPr="002C6D2A">
        <w:rPr>
          <w:sz w:val="22"/>
          <w:szCs w:val="22"/>
        </w:rPr>
        <w:t xml:space="preserve">Specifically, this assignment tests two hypotheses and poses </w:t>
      </w:r>
      <w:r w:rsidR="006274B3" w:rsidRPr="002C6D2A">
        <w:rPr>
          <w:sz w:val="22"/>
          <w:szCs w:val="22"/>
        </w:rPr>
        <w:t>one</w:t>
      </w:r>
      <w:r w:rsidRPr="002C6D2A">
        <w:rPr>
          <w:sz w:val="22"/>
          <w:szCs w:val="22"/>
        </w:rPr>
        <w:t xml:space="preserve"> research questions deduced from Theory of Transactive Memory (discussed on pages 198-203 of Monge &amp; Contractor, 2003).  </w:t>
      </w:r>
    </w:p>
    <w:p w14:paraId="2692CAFA" w14:textId="77777777" w:rsidR="00D05408" w:rsidRPr="002C6D2A" w:rsidRDefault="00D05408" w:rsidP="00D05408">
      <w:pPr>
        <w:rPr>
          <w:sz w:val="22"/>
          <w:szCs w:val="22"/>
        </w:rPr>
      </w:pPr>
    </w:p>
    <w:p w14:paraId="6881A8C4" w14:textId="77777777" w:rsidR="00D05408" w:rsidRPr="002C6D2A" w:rsidRDefault="00D05408" w:rsidP="00D05408">
      <w:pPr>
        <w:rPr>
          <w:sz w:val="22"/>
          <w:szCs w:val="22"/>
        </w:rPr>
      </w:pPr>
      <w:r w:rsidRPr="002C6D2A">
        <w:rPr>
          <w:i/>
          <w:sz w:val="22"/>
          <w:szCs w:val="22"/>
        </w:rPr>
        <w:t>Hypothesis 1</w:t>
      </w:r>
      <w:r w:rsidRPr="002C6D2A">
        <w:rPr>
          <w:sz w:val="22"/>
          <w:szCs w:val="22"/>
        </w:rPr>
        <w:t xml:space="preserve">: Members tend to allocate information to other members, from whom they retrieve information. </w:t>
      </w:r>
    </w:p>
    <w:p w14:paraId="51346023" w14:textId="77777777" w:rsidR="00D05408" w:rsidRPr="002C6D2A" w:rsidRDefault="00D05408" w:rsidP="00D05408">
      <w:pPr>
        <w:rPr>
          <w:sz w:val="22"/>
          <w:szCs w:val="22"/>
        </w:rPr>
      </w:pPr>
    </w:p>
    <w:p w14:paraId="6158FEFF" w14:textId="77777777" w:rsidR="00D05408" w:rsidRPr="002C6D2A" w:rsidRDefault="00D05408" w:rsidP="00D05408">
      <w:pPr>
        <w:rPr>
          <w:sz w:val="22"/>
          <w:szCs w:val="22"/>
        </w:rPr>
      </w:pPr>
      <w:r w:rsidRPr="002C6D2A">
        <w:rPr>
          <w:i/>
          <w:sz w:val="22"/>
          <w:szCs w:val="22"/>
        </w:rPr>
        <w:t>Hypothesis 2</w:t>
      </w:r>
      <w:r w:rsidRPr="002C6D2A">
        <w:rPr>
          <w:sz w:val="22"/>
          <w:szCs w:val="22"/>
        </w:rPr>
        <w:t xml:space="preserve">: Members tend to retrieve information from other members with high expertise. </w:t>
      </w:r>
    </w:p>
    <w:p w14:paraId="2E3B6623" w14:textId="77777777" w:rsidR="00D05408" w:rsidRPr="002C6D2A" w:rsidRDefault="00D05408" w:rsidP="00D05408">
      <w:pPr>
        <w:rPr>
          <w:sz w:val="22"/>
          <w:szCs w:val="22"/>
        </w:rPr>
      </w:pPr>
    </w:p>
    <w:p w14:paraId="37CA1CF7" w14:textId="77777777" w:rsidR="00D05408" w:rsidRPr="002C6D2A" w:rsidRDefault="00D05408" w:rsidP="00D05408">
      <w:pPr>
        <w:rPr>
          <w:sz w:val="22"/>
          <w:szCs w:val="22"/>
        </w:rPr>
      </w:pPr>
      <w:r w:rsidRPr="002C6D2A">
        <w:rPr>
          <w:i/>
          <w:sz w:val="22"/>
          <w:szCs w:val="22"/>
        </w:rPr>
        <w:t>Research question</w:t>
      </w:r>
      <w:r w:rsidRPr="002C6D2A">
        <w:rPr>
          <w:sz w:val="22"/>
          <w:szCs w:val="22"/>
        </w:rPr>
        <w:t>: Do members have a</w:t>
      </w:r>
      <w:r w:rsidR="00AD209A" w:rsidRPr="002C6D2A">
        <w:rPr>
          <w:sz w:val="22"/>
          <w:szCs w:val="22"/>
        </w:rPr>
        <w:t>n independent</w:t>
      </w:r>
      <w:r w:rsidRPr="002C6D2A">
        <w:rPr>
          <w:sz w:val="22"/>
          <w:szCs w:val="22"/>
        </w:rPr>
        <w:t xml:space="preserve"> tendency to retrieve information from </w:t>
      </w:r>
      <w:r w:rsidR="00C21675" w:rsidRPr="002C6D2A">
        <w:rPr>
          <w:sz w:val="22"/>
          <w:szCs w:val="22"/>
        </w:rPr>
        <w:t xml:space="preserve">other </w:t>
      </w:r>
      <w:r w:rsidRPr="002C6D2A">
        <w:rPr>
          <w:sz w:val="22"/>
          <w:szCs w:val="22"/>
        </w:rPr>
        <w:t xml:space="preserve">members? </w:t>
      </w:r>
    </w:p>
    <w:p w14:paraId="5FC5F7CF" w14:textId="77777777" w:rsidR="00D05408" w:rsidRPr="002C6D2A" w:rsidRDefault="00D05408" w:rsidP="00D05408">
      <w:pPr>
        <w:rPr>
          <w:i/>
          <w:sz w:val="22"/>
          <w:szCs w:val="22"/>
        </w:rPr>
      </w:pPr>
    </w:p>
    <w:p w14:paraId="48C0B65C" w14:textId="77777777" w:rsidR="002B2D26" w:rsidRDefault="002B2D26" w:rsidP="00D05408">
      <w:pPr>
        <w:rPr>
          <w:b/>
          <w:i/>
          <w:sz w:val="22"/>
          <w:szCs w:val="22"/>
          <w:u w:val="single"/>
        </w:rPr>
      </w:pPr>
    </w:p>
    <w:p w14:paraId="2420D26C" w14:textId="77777777" w:rsidR="002B2D26" w:rsidRDefault="002B2D26" w:rsidP="00D05408">
      <w:pPr>
        <w:rPr>
          <w:b/>
          <w:i/>
          <w:sz w:val="22"/>
          <w:szCs w:val="22"/>
          <w:u w:val="single"/>
        </w:rPr>
      </w:pPr>
    </w:p>
    <w:p w14:paraId="1A353B66" w14:textId="77777777" w:rsidR="002B2D26" w:rsidRDefault="002B2D26" w:rsidP="00D05408">
      <w:pPr>
        <w:rPr>
          <w:b/>
          <w:i/>
          <w:sz w:val="22"/>
          <w:szCs w:val="22"/>
          <w:u w:val="single"/>
        </w:rPr>
      </w:pPr>
    </w:p>
    <w:p w14:paraId="07347A72" w14:textId="77777777" w:rsidR="00D05408" w:rsidRPr="002C6D2A" w:rsidRDefault="00D05408" w:rsidP="00D05408">
      <w:pPr>
        <w:rPr>
          <w:b/>
          <w:i/>
          <w:sz w:val="22"/>
          <w:szCs w:val="22"/>
          <w:u w:val="single"/>
        </w:rPr>
      </w:pPr>
      <w:r w:rsidRPr="002C6D2A">
        <w:rPr>
          <w:b/>
          <w:i/>
          <w:sz w:val="22"/>
          <w:szCs w:val="22"/>
          <w:u w:val="single"/>
        </w:rPr>
        <w:lastRenderedPageBreak/>
        <w:t>Data</w:t>
      </w:r>
    </w:p>
    <w:p w14:paraId="034A1859" w14:textId="77777777" w:rsidR="00D05408" w:rsidRPr="002C6D2A" w:rsidRDefault="00D05408" w:rsidP="00D05408">
      <w:pPr>
        <w:rPr>
          <w:sz w:val="22"/>
          <w:szCs w:val="22"/>
        </w:rPr>
      </w:pPr>
    </w:p>
    <w:p w14:paraId="4C94B2E6" w14:textId="77777777" w:rsidR="00D05408" w:rsidRPr="002C6D2A" w:rsidRDefault="00D05408" w:rsidP="00D05408">
      <w:pPr>
        <w:rPr>
          <w:sz w:val="22"/>
          <w:szCs w:val="22"/>
        </w:rPr>
      </w:pPr>
      <w:r w:rsidRPr="002C6D2A">
        <w:rPr>
          <w:sz w:val="22"/>
          <w:szCs w:val="22"/>
        </w:rPr>
        <w:t xml:space="preserve">We will analyze the communication behaviors within a team of 17 members who were involved in designing military installations. </w:t>
      </w:r>
    </w:p>
    <w:p w14:paraId="7F9FED9B" w14:textId="77777777" w:rsidR="00D05408" w:rsidRPr="002C6D2A" w:rsidRDefault="00D05408" w:rsidP="00D05408">
      <w:pPr>
        <w:rPr>
          <w:sz w:val="22"/>
          <w:szCs w:val="22"/>
        </w:rPr>
      </w:pPr>
    </w:p>
    <w:p w14:paraId="356B522A" w14:textId="77777777" w:rsidR="00D05408" w:rsidRPr="002C6D2A" w:rsidRDefault="00D05408" w:rsidP="00D05408">
      <w:pPr>
        <w:rPr>
          <w:sz w:val="22"/>
          <w:szCs w:val="22"/>
        </w:rPr>
      </w:pPr>
      <w:r w:rsidRPr="002C6D2A">
        <w:rPr>
          <w:i/>
          <w:sz w:val="22"/>
          <w:szCs w:val="22"/>
        </w:rPr>
        <w:t>CRIeq.txt</w:t>
      </w:r>
      <w:r w:rsidRPr="002C6D2A">
        <w:rPr>
          <w:sz w:val="22"/>
          <w:szCs w:val="22"/>
        </w:rPr>
        <w:t xml:space="preserve"> is each team member’s communication to retrieve information from other team members on the topic of environmental quality (</w:t>
      </w:r>
      <w:r w:rsidRPr="002C6D2A">
        <w:rPr>
          <w:i/>
          <w:sz w:val="22"/>
          <w:szCs w:val="22"/>
        </w:rPr>
        <w:t>eq</w:t>
      </w:r>
      <w:r w:rsidRPr="002C6D2A">
        <w:rPr>
          <w:sz w:val="22"/>
          <w:szCs w:val="22"/>
        </w:rPr>
        <w:t>). This is a directed, binary relation.</w:t>
      </w:r>
    </w:p>
    <w:p w14:paraId="713BDCA9" w14:textId="77777777" w:rsidR="00D05408" w:rsidRPr="002C6D2A" w:rsidRDefault="00D05408" w:rsidP="00D05408">
      <w:pPr>
        <w:rPr>
          <w:sz w:val="22"/>
          <w:szCs w:val="22"/>
        </w:rPr>
      </w:pPr>
    </w:p>
    <w:p w14:paraId="208D4392" w14:textId="77777777" w:rsidR="00D05408" w:rsidRPr="002C6D2A" w:rsidRDefault="00D05408" w:rsidP="00D05408">
      <w:pPr>
        <w:rPr>
          <w:sz w:val="22"/>
          <w:szCs w:val="22"/>
        </w:rPr>
      </w:pPr>
      <w:r w:rsidRPr="002C6D2A">
        <w:rPr>
          <w:i/>
          <w:sz w:val="22"/>
          <w:szCs w:val="22"/>
        </w:rPr>
        <w:t>CAIeq.txt</w:t>
      </w:r>
      <w:r w:rsidRPr="002C6D2A">
        <w:rPr>
          <w:sz w:val="22"/>
          <w:szCs w:val="22"/>
        </w:rPr>
        <w:t xml:space="preserve"> is each team member’s communication to allocate information to other team members on the topic of environmental quality (</w:t>
      </w:r>
      <w:r w:rsidRPr="002C6D2A">
        <w:rPr>
          <w:i/>
          <w:sz w:val="22"/>
          <w:szCs w:val="22"/>
        </w:rPr>
        <w:t>eq</w:t>
      </w:r>
      <w:r w:rsidRPr="002C6D2A">
        <w:rPr>
          <w:sz w:val="22"/>
          <w:szCs w:val="22"/>
        </w:rPr>
        <w:t>). This is a directed, binary relation.</w:t>
      </w:r>
    </w:p>
    <w:p w14:paraId="6665FB66" w14:textId="77777777" w:rsidR="00D05408" w:rsidRPr="002C6D2A" w:rsidRDefault="00D05408" w:rsidP="00D05408">
      <w:pPr>
        <w:rPr>
          <w:sz w:val="22"/>
          <w:szCs w:val="22"/>
        </w:rPr>
      </w:pPr>
    </w:p>
    <w:p w14:paraId="716A5D35" w14:textId="77777777" w:rsidR="00D05408" w:rsidRPr="002C6D2A" w:rsidRDefault="00AD209A" w:rsidP="00D05408">
      <w:pPr>
        <w:rPr>
          <w:sz w:val="22"/>
          <w:szCs w:val="22"/>
        </w:rPr>
      </w:pPr>
      <w:r w:rsidRPr="002C6D2A">
        <w:rPr>
          <w:i/>
          <w:sz w:val="22"/>
          <w:szCs w:val="22"/>
        </w:rPr>
        <w:t>EX</w:t>
      </w:r>
      <w:r w:rsidR="00D05408" w:rsidRPr="002C6D2A">
        <w:rPr>
          <w:i/>
          <w:sz w:val="22"/>
          <w:szCs w:val="22"/>
        </w:rPr>
        <w:t>eq</w:t>
      </w:r>
      <w:r w:rsidR="00AA25B6" w:rsidRPr="002C6D2A">
        <w:rPr>
          <w:i/>
          <w:sz w:val="22"/>
          <w:szCs w:val="22"/>
        </w:rPr>
        <w:t>_cons</w:t>
      </w:r>
      <w:r w:rsidR="00D05408" w:rsidRPr="002C6D2A">
        <w:rPr>
          <w:i/>
          <w:sz w:val="22"/>
          <w:szCs w:val="22"/>
        </w:rPr>
        <w:t>.txt</w:t>
      </w:r>
      <w:r w:rsidR="00D05408" w:rsidRPr="002C6D2A">
        <w:rPr>
          <w:sz w:val="22"/>
          <w:szCs w:val="22"/>
        </w:rPr>
        <w:t xml:space="preserve"> is each team member’s expertise on the topic of environmental quality (</w:t>
      </w:r>
      <w:r w:rsidR="00D05408" w:rsidRPr="002C6D2A">
        <w:rPr>
          <w:i/>
          <w:sz w:val="22"/>
          <w:szCs w:val="22"/>
        </w:rPr>
        <w:t>eq</w:t>
      </w:r>
      <w:r w:rsidR="00D05408" w:rsidRPr="002C6D2A">
        <w:rPr>
          <w:sz w:val="22"/>
          <w:szCs w:val="22"/>
        </w:rPr>
        <w:t>) as perceived on average by all team members. This is a continuous attribute.</w:t>
      </w:r>
    </w:p>
    <w:p w14:paraId="7F28603C" w14:textId="77777777" w:rsidR="00D05408" w:rsidRPr="002C6D2A" w:rsidRDefault="00D05408" w:rsidP="00D05408">
      <w:pPr>
        <w:rPr>
          <w:sz w:val="22"/>
          <w:szCs w:val="22"/>
        </w:rPr>
      </w:pPr>
    </w:p>
    <w:p w14:paraId="4B00EB90" w14:textId="77777777" w:rsidR="00D05408" w:rsidRPr="002C6D2A" w:rsidRDefault="00D05408" w:rsidP="00D05408">
      <w:pPr>
        <w:rPr>
          <w:b/>
          <w:i/>
          <w:sz w:val="22"/>
          <w:szCs w:val="22"/>
          <w:u w:val="single"/>
        </w:rPr>
      </w:pPr>
      <w:r w:rsidRPr="002C6D2A">
        <w:rPr>
          <w:b/>
          <w:i/>
          <w:sz w:val="22"/>
          <w:szCs w:val="22"/>
          <w:u w:val="single"/>
        </w:rPr>
        <w:t xml:space="preserve">Estimation </w:t>
      </w:r>
    </w:p>
    <w:p w14:paraId="7D59C043" w14:textId="77777777" w:rsidR="00D05408" w:rsidRPr="002C6D2A" w:rsidRDefault="00D05408" w:rsidP="00D05408">
      <w:pPr>
        <w:rPr>
          <w:sz w:val="22"/>
          <w:szCs w:val="22"/>
        </w:rPr>
      </w:pPr>
    </w:p>
    <w:p w14:paraId="7731B915" w14:textId="77777777" w:rsidR="00D05408" w:rsidRPr="002C6D2A" w:rsidRDefault="00D05408" w:rsidP="00D05408">
      <w:pPr>
        <w:rPr>
          <w:sz w:val="22"/>
          <w:szCs w:val="22"/>
        </w:rPr>
      </w:pPr>
      <w:r w:rsidRPr="002C6D2A">
        <w:rPr>
          <w:sz w:val="22"/>
          <w:szCs w:val="22"/>
        </w:rPr>
        <w:t xml:space="preserve">The analysis will use the CRIeq.txt as the </w:t>
      </w:r>
      <w:r w:rsidRPr="002C6D2A">
        <w:rPr>
          <w:i/>
          <w:sz w:val="22"/>
          <w:szCs w:val="22"/>
        </w:rPr>
        <w:t>network</w:t>
      </w:r>
      <w:r w:rsidRPr="002C6D2A">
        <w:rPr>
          <w:sz w:val="22"/>
          <w:szCs w:val="22"/>
        </w:rPr>
        <w:t xml:space="preserve"> file, </w:t>
      </w:r>
      <w:r w:rsidR="00AD209A" w:rsidRPr="002C6D2A">
        <w:rPr>
          <w:sz w:val="22"/>
          <w:szCs w:val="22"/>
        </w:rPr>
        <w:t>EX</w:t>
      </w:r>
      <w:r w:rsidRPr="002C6D2A">
        <w:rPr>
          <w:sz w:val="22"/>
          <w:szCs w:val="22"/>
        </w:rPr>
        <w:t xml:space="preserve">eq_cons.txt as the </w:t>
      </w:r>
      <w:r w:rsidRPr="002C6D2A">
        <w:rPr>
          <w:i/>
          <w:sz w:val="22"/>
          <w:szCs w:val="22"/>
        </w:rPr>
        <w:t>attribute</w:t>
      </w:r>
      <w:r w:rsidRPr="002C6D2A">
        <w:rPr>
          <w:sz w:val="22"/>
          <w:szCs w:val="22"/>
        </w:rPr>
        <w:t xml:space="preserve"> file, and CAIeq.txt as the </w:t>
      </w:r>
      <w:r w:rsidRPr="002C6D2A">
        <w:rPr>
          <w:i/>
          <w:sz w:val="22"/>
          <w:szCs w:val="22"/>
        </w:rPr>
        <w:t>covariate network</w:t>
      </w:r>
      <w:r w:rsidRPr="002C6D2A">
        <w:rPr>
          <w:sz w:val="22"/>
          <w:szCs w:val="22"/>
        </w:rPr>
        <w:t xml:space="preserve"> file. </w:t>
      </w:r>
    </w:p>
    <w:p w14:paraId="49964673" w14:textId="77777777" w:rsidR="00BD4E41" w:rsidRPr="002C6D2A" w:rsidRDefault="00BD4E41" w:rsidP="00D05408">
      <w:pPr>
        <w:rPr>
          <w:sz w:val="22"/>
          <w:szCs w:val="22"/>
        </w:rPr>
      </w:pPr>
    </w:p>
    <w:p w14:paraId="2519924E" w14:textId="77777777" w:rsidR="0063238F" w:rsidRPr="002C6D2A" w:rsidRDefault="00BD4E41" w:rsidP="00D05408">
      <w:pPr>
        <w:rPr>
          <w:sz w:val="22"/>
          <w:szCs w:val="22"/>
        </w:rPr>
      </w:pPr>
      <w:r w:rsidRPr="002C6D2A">
        <w:rPr>
          <w:sz w:val="22"/>
          <w:szCs w:val="22"/>
          <w:u w:val="single"/>
        </w:rPr>
        <w:t>Special Tips:</w:t>
      </w:r>
      <w:r w:rsidRPr="002C6D2A">
        <w:rPr>
          <w:sz w:val="22"/>
          <w:szCs w:val="22"/>
        </w:rPr>
        <w:t xml:space="preserve"> </w:t>
      </w:r>
    </w:p>
    <w:p w14:paraId="610E7CB9" w14:textId="36D0847F" w:rsidR="00D05408" w:rsidRPr="002C6D2A" w:rsidRDefault="00BD4E41" w:rsidP="00156A8C">
      <w:pPr>
        <w:numPr>
          <w:ilvl w:val="0"/>
          <w:numId w:val="3"/>
        </w:numPr>
        <w:rPr>
          <w:sz w:val="22"/>
          <w:szCs w:val="22"/>
        </w:rPr>
      </w:pPr>
      <w:r w:rsidRPr="002C6D2A">
        <w:rPr>
          <w:sz w:val="22"/>
          <w:szCs w:val="22"/>
        </w:rPr>
        <w:t>Included with this lab assignment,</w:t>
      </w:r>
      <w:r w:rsidR="00E85367">
        <w:rPr>
          <w:sz w:val="22"/>
          <w:szCs w:val="22"/>
        </w:rPr>
        <w:t xml:space="preserve"> there is a file named “ERGM_Lab3</w:t>
      </w:r>
      <w:r w:rsidRPr="002C6D2A">
        <w:rPr>
          <w:sz w:val="22"/>
          <w:szCs w:val="22"/>
        </w:rPr>
        <w:t>.R”. To open this file, start R and choose “File-&gt;Open Script”</w:t>
      </w:r>
      <w:r w:rsidR="00797601">
        <w:rPr>
          <w:sz w:val="22"/>
          <w:szCs w:val="22"/>
        </w:rPr>
        <w:t xml:space="preserve"> or open it with Notepad++</w:t>
      </w:r>
      <w:r w:rsidR="00156A8C">
        <w:rPr>
          <w:sz w:val="22"/>
          <w:szCs w:val="22"/>
        </w:rPr>
        <w:t xml:space="preserve"> (</w:t>
      </w:r>
      <w:hyperlink r:id="rId10" w:history="1">
        <w:r w:rsidR="00156A8C" w:rsidRPr="00F064F8">
          <w:rPr>
            <w:rStyle w:val="Hyperlink"/>
            <w:sz w:val="22"/>
            <w:szCs w:val="22"/>
          </w:rPr>
          <w:t>http://notepad-plus-plus.org/</w:t>
        </w:r>
      </w:hyperlink>
      <w:r w:rsidR="00156A8C">
        <w:rPr>
          <w:sz w:val="22"/>
          <w:szCs w:val="22"/>
        </w:rPr>
        <w:t>)</w:t>
      </w:r>
      <w:r w:rsidRPr="002C6D2A">
        <w:rPr>
          <w:sz w:val="22"/>
          <w:szCs w:val="22"/>
        </w:rPr>
        <w:t>. You will find all commands that will be used in this lab assignment. You can run these commands by selecting them, right-click on these selected command and choose “run line or selection”</w:t>
      </w:r>
      <w:r w:rsidR="00797601">
        <w:rPr>
          <w:sz w:val="22"/>
          <w:szCs w:val="22"/>
        </w:rPr>
        <w:t>, or copying and pasting from Notepad++</w:t>
      </w:r>
      <w:r w:rsidRPr="002C6D2A">
        <w:rPr>
          <w:sz w:val="22"/>
          <w:szCs w:val="22"/>
        </w:rPr>
        <w:t xml:space="preserve">. </w:t>
      </w:r>
      <w:r w:rsidR="0063238F" w:rsidRPr="002C6D2A">
        <w:rPr>
          <w:sz w:val="22"/>
          <w:szCs w:val="22"/>
        </w:rPr>
        <w:t>You can always switch between the script window and R console window to run commands and view results. Another way to run commands is to type or cut and paste these commands directly in “R Console” window. You can choose whichever way you like.</w:t>
      </w:r>
    </w:p>
    <w:p w14:paraId="03D39C81" w14:textId="77777777" w:rsidR="0063238F" w:rsidRPr="002C6D2A" w:rsidRDefault="0063238F" w:rsidP="0063238F">
      <w:pPr>
        <w:numPr>
          <w:ilvl w:val="0"/>
          <w:numId w:val="3"/>
        </w:numPr>
        <w:rPr>
          <w:sz w:val="22"/>
          <w:szCs w:val="22"/>
        </w:rPr>
      </w:pPr>
      <w:r w:rsidRPr="002C6D2A">
        <w:rPr>
          <w:sz w:val="22"/>
          <w:szCs w:val="22"/>
        </w:rPr>
        <w:t>When you</w:t>
      </w:r>
      <w:r w:rsidR="00E87C43" w:rsidRPr="002C6D2A">
        <w:rPr>
          <w:sz w:val="22"/>
          <w:szCs w:val="22"/>
        </w:rPr>
        <w:t xml:space="preserve"> exit R program, you will be asked</w:t>
      </w:r>
      <w:r w:rsidRPr="002C6D2A">
        <w:rPr>
          <w:sz w:val="22"/>
          <w:szCs w:val="22"/>
        </w:rPr>
        <w:t xml:space="preserve"> whether or not you want to “save workspace image”. “No”</w:t>
      </w:r>
      <w:r w:rsidR="00E87C43" w:rsidRPr="002C6D2A">
        <w:rPr>
          <w:sz w:val="22"/>
          <w:szCs w:val="22"/>
        </w:rPr>
        <w:t xml:space="preserve"> will clear all objects and variables previously defined and “Yes” will save them so that you can use them when you restart R.</w:t>
      </w:r>
    </w:p>
    <w:p w14:paraId="6827A56D" w14:textId="77777777" w:rsidR="00BD4E41" w:rsidRPr="002C6D2A" w:rsidRDefault="00BD4E41" w:rsidP="00D05408">
      <w:pPr>
        <w:rPr>
          <w:sz w:val="22"/>
          <w:szCs w:val="22"/>
        </w:rPr>
      </w:pPr>
    </w:p>
    <w:p w14:paraId="54023903" w14:textId="77777777" w:rsidR="00A714F5" w:rsidRDefault="00E87C43" w:rsidP="00D05408">
      <w:pPr>
        <w:rPr>
          <w:sz w:val="22"/>
          <w:szCs w:val="22"/>
        </w:rPr>
      </w:pPr>
      <w:r w:rsidRPr="002C6D2A">
        <w:rPr>
          <w:sz w:val="22"/>
          <w:szCs w:val="22"/>
        </w:rPr>
        <w:t>To use Statnet, start R first.</w:t>
      </w:r>
    </w:p>
    <w:p w14:paraId="74520FF0" w14:textId="77777777" w:rsidR="00A714F5" w:rsidRDefault="00A714F5" w:rsidP="00D05408">
      <w:pPr>
        <w:rPr>
          <w:sz w:val="22"/>
          <w:szCs w:val="22"/>
        </w:rPr>
      </w:pPr>
    </w:p>
    <w:p w14:paraId="0B3A60F4" w14:textId="77777777" w:rsidR="00A714F5" w:rsidRPr="002C6D2A" w:rsidRDefault="00A714F5" w:rsidP="00A714F5">
      <w:pPr>
        <w:pStyle w:val="ListParagraph"/>
        <w:numPr>
          <w:ilvl w:val="0"/>
          <w:numId w:val="2"/>
        </w:numPr>
        <w:spacing w:after="200" w:line="276" w:lineRule="auto"/>
        <w:rPr>
          <w:sz w:val="22"/>
          <w:szCs w:val="22"/>
        </w:rPr>
      </w:pPr>
      <w:r w:rsidRPr="002C6D2A">
        <w:rPr>
          <w:sz w:val="22"/>
          <w:szCs w:val="22"/>
        </w:rPr>
        <w:t>StatNet Installation</w:t>
      </w:r>
    </w:p>
    <w:p w14:paraId="59A6205E" w14:textId="61A1D836" w:rsidR="00A714F5" w:rsidRPr="002C6D2A" w:rsidRDefault="003811EC" w:rsidP="00A714F5">
      <w:pPr>
        <w:pStyle w:val="ListParagraph"/>
        <w:numPr>
          <w:ilvl w:val="1"/>
          <w:numId w:val="2"/>
        </w:numPr>
        <w:spacing w:after="200" w:line="276" w:lineRule="auto"/>
        <w:rPr>
          <w:sz w:val="22"/>
          <w:szCs w:val="22"/>
        </w:rPr>
      </w:pPr>
      <w:r>
        <w:rPr>
          <w:sz w:val="22"/>
          <w:szCs w:val="22"/>
        </w:rPr>
        <w:t>Open R-Studio</w:t>
      </w:r>
    </w:p>
    <w:p w14:paraId="5534AB09" w14:textId="77777777" w:rsidR="00A714F5" w:rsidRPr="002C6D2A" w:rsidRDefault="00A714F5" w:rsidP="00A714F5">
      <w:pPr>
        <w:pStyle w:val="ListParagraph"/>
        <w:numPr>
          <w:ilvl w:val="1"/>
          <w:numId w:val="2"/>
        </w:numPr>
        <w:spacing w:after="200" w:line="276" w:lineRule="auto"/>
        <w:rPr>
          <w:sz w:val="22"/>
          <w:szCs w:val="22"/>
        </w:rPr>
      </w:pPr>
      <w:r w:rsidRPr="002C6D2A">
        <w:rPr>
          <w:sz w:val="22"/>
          <w:szCs w:val="22"/>
        </w:rPr>
        <w:t>In the command window titled “R Console”, input the following command</w:t>
      </w:r>
      <w:r>
        <w:rPr>
          <w:sz w:val="22"/>
          <w:szCs w:val="22"/>
        </w:rPr>
        <w:t xml:space="preserve"> (these commands are also included in the ERGM_lab3.r file, you can copy and paste them from there</w:t>
      </w:r>
      <w:r w:rsidR="000C7B44">
        <w:rPr>
          <w:sz w:val="22"/>
          <w:szCs w:val="22"/>
        </w:rPr>
        <w:t>)</w:t>
      </w:r>
      <w:r w:rsidRPr="002C6D2A">
        <w:rPr>
          <w:sz w:val="22"/>
          <w:szCs w:val="22"/>
        </w:rPr>
        <w:t>:</w:t>
      </w:r>
    </w:p>
    <w:p w14:paraId="60925FE5" w14:textId="77777777" w:rsidR="00A714F5" w:rsidRPr="000C7B44" w:rsidRDefault="00A714F5" w:rsidP="00A714F5">
      <w:pPr>
        <w:ind w:firstLine="360"/>
        <w:rPr>
          <w:rFonts w:ascii="Courier New" w:hAnsi="Courier New" w:cs="Courier New"/>
          <w:sz w:val="22"/>
          <w:szCs w:val="22"/>
        </w:rPr>
      </w:pPr>
      <w:r w:rsidRPr="000C7B44">
        <w:rPr>
          <w:rFonts w:ascii="Courier New" w:hAnsi="Courier New" w:cs="Courier New"/>
          <w:sz w:val="22"/>
          <w:szCs w:val="22"/>
        </w:rPr>
        <w:t>install.packages("statnet")</w:t>
      </w:r>
    </w:p>
    <w:p w14:paraId="6A75B60C" w14:textId="77777777" w:rsidR="00A714F5" w:rsidRPr="002C6D2A" w:rsidRDefault="00A714F5" w:rsidP="00A714F5">
      <w:pPr>
        <w:rPr>
          <w:sz w:val="22"/>
          <w:szCs w:val="22"/>
        </w:rPr>
      </w:pPr>
    </w:p>
    <w:p w14:paraId="40D5CCBE" w14:textId="77777777" w:rsidR="00A714F5" w:rsidRPr="002C6D2A" w:rsidRDefault="00A714F5" w:rsidP="00A714F5">
      <w:pPr>
        <w:pStyle w:val="ListParagraph"/>
        <w:ind w:left="360"/>
        <w:rPr>
          <w:sz w:val="22"/>
          <w:szCs w:val="22"/>
        </w:rPr>
      </w:pPr>
      <w:r w:rsidRPr="002C6D2A">
        <w:rPr>
          <w:sz w:val="22"/>
          <w:szCs w:val="22"/>
        </w:rPr>
        <w:t>In the pop-up window, choose the mirror site USA(IL) and click “OK”.</w:t>
      </w:r>
    </w:p>
    <w:p w14:paraId="651C5B74" w14:textId="77777777" w:rsidR="00A714F5" w:rsidRPr="002C6D2A" w:rsidRDefault="00A714F5" w:rsidP="00A714F5">
      <w:pPr>
        <w:pStyle w:val="ListParagraph"/>
        <w:ind w:left="360"/>
        <w:rPr>
          <w:sz w:val="22"/>
          <w:szCs w:val="22"/>
        </w:rPr>
      </w:pPr>
    </w:p>
    <w:p w14:paraId="0BED6775" w14:textId="77777777" w:rsidR="00A714F5" w:rsidRPr="002C6D2A" w:rsidRDefault="00A714F5" w:rsidP="00A714F5">
      <w:pPr>
        <w:pStyle w:val="ListParagraph"/>
        <w:ind w:left="360"/>
        <w:rPr>
          <w:sz w:val="22"/>
          <w:szCs w:val="22"/>
        </w:rPr>
      </w:pPr>
      <w:r w:rsidRPr="002C6D2A">
        <w:rPr>
          <w:sz w:val="22"/>
          <w:szCs w:val="22"/>
        </w:rPr>
        <w:t xml:space="preserve">Next, install the package “coda”, which is required by this lab assignment. In the command window, type the following command: </w:t>
      </w:r>
    </w:p>
    <w:p w14:paraId="2DA69FB7" w14:textId="77777777" w:rsidR="00A714F5" w:rsidRPr="002C6D2A" w:rsidRDefault="00A714F5" w:rsidP="00A714F5">
      <w:pPr>
        <w:pStyle w:val="ListParagraph"/>
        <w:ind w:left="360"/>
        <w:rPr>
          <w:sz w:val="22"/>
          <w:szCs w:val="22"/>
        </w:rPr>
      </w:pPr>
    </w:p>
    <w:p w14:paraId="6C49E966" w14:textId="77777777" w:rsidR="00A714F5" w:rsidRPr="000C7B44" w:rsidRDefault="00A714F5" w:rsidP="00A714F5">
      <w:pPr>
        <w:ind w:firstLine="360"/>
        <w:rPr>
          <w:rFonts w:ascii="Courier New" w:hAnsi="Courier New" w:cs="Courier New"/>
          <w:sz w:val="22"/>
          <w:szCs w:val="22"/>
        </w:rPr>
      </w:pPr>
      <w:r w:rsidRPr="000C7B44">
        <w:rPr>
          <w:rFonts w:ascii="Courier New" w:hAnsi="Courier New" w:cs="Courier New"/>
          <w:sz w:val="22"/>
          <w:szCs w:val="22"/>
        </w:rPr>
        <w:t>install.packages("coda")</w:t>
      </w:r>
    </w:p>
    <w:p w14:paraId="6A8BD78D" w14:textId="77777777" w:rsidR="00A714F5" w:rsidRPr="002C6D2A" w:rsidRDefault="00A714F5" w:rsidP="00A714F5">
      <w:pPr>
        <w:ind w:firstLine="360"/>
        <w:rPr>
          <w:sz w:val="22"/>
          <w:szCs w:val="22"/>
        </w:rPr>
      </w:pPr>
    </w:p>
    <w:p w14:paraId="11D932D6" w14:textId="77777777" w:rsidR="00A714F5" w:rsidRPr="002C6D2A" w:rsidRDefault="00A714F5" w:rsidP="00A714F5">
      <w:pPr>
        <w:ind w:firstLine="360"/>
        <w:rPr>
          <w:sz w:val="22"/>
          <w:szCs w:val="22"/>
        </w:rPr>
      </w:pPr>
      <w:r w:rsidRPr="002C6D2A">
        <w:rPr>
          <w:sz w:val="22"/>
          <w:szCs w:val="22"/>
        </w:rPr>
        <w:t>Now you have completed the installation of R and Statnet.</w:t>
      </w:r>
    </w:p>
    <w:p w14:paraId="548003D3" w14:textId="77777777" w:rsidR="00A714F5" w:rsidRPr="002C6D2A" w:rsidRDefault="00A714F5" w:rsidP="00A714F5">
      <w:pPr>
        <w:pStyle w:val="ListParagraph"/>
        <w:ind w:left="360"/>
        <w:rPr>
          <w:sz w:val="22"/>
          <w:szCs w:val="22"/>
        </w:rPr>
      </w:pPr>
    </w:p>
    <w:p w14:paraId="4E1F8573" w14:textId="77777777" w:rsidR="00A714F5" w:rsidRPr="002C6D2A" w:rsidRDefault="00A714F5" w:rsidP="00A714F5">
      <w:pPr>
        <w:pStyle w:val="ListParagraph"/>
        <w:numPr>
          <w:ilvl w:val="1"/>
          <w:numId w:val="2"/>
        </w:numPr>
        <w:spacing w:after="200" w:line="276" w:lineRule="auto"/>
        <w:rPr>
          <w:sz w:val="22"/>
          <w:szCs w:val="22"/>
        </w:rPr>
      </w:pPr>
      <w:r w:rsidRPr="002C6D2A">
        <w:rPr>
          <w:sz w:val="22"/>
          <w:szCs w:val="22"/>
        </w:rPr>
        <w:lastRenderedPageBreak/>
        <w:t xml:space="preserve">A user’s guide to StatNet can be found here: </w:t>
      </w:r>
      <w:hyperlink r:id="rId11" w:history="1">
        <w:r w:rsidRPr="002C6D2A">
          <w:rPr>
            <w:rStyle w:val="Hyperlink"/>
            <w:sz w:val="22"/>
            <w:szCs w:val="22"/>
          </w:rPr>
          <w:t>http://csde.washington.edu/statnet/users_guide.shtml</w:t>
        </w:r>
      </w:hyperlink>
    </w:p>
    <w:p w14:paraId="2A4F77C7" w14:textId="77777777" w:rsidR="00A714F5" w:rsidRPr="002C6D2A" w:rsidRDefault="00A714F5" w:rsidP="00A714F5">
      <w:pPr>
        <w:pStyle w:val="ListParagraph"/>
        <w:ind w:left="360"/>
        <w:rPr>
          <w:sz w:val="22"/>
          <w:szCs w:val="22"/>
        </w:rPr>
      </w:pPr>
      <w:r w:rsidRPr="002C6D2A">
        <w:rPr>
          <w:sz w:val="22"/>
          <w:szCs w:val="22"/>
        </w:rPr>
        <w:t xml:space="preserve">A tutorial is available here: </w:t>
      </w:r>
      <w:hyperlink r:id="rId12" w:history="1">
        <w:r w:rsidRPr="002C6D2A">
          <w:rPr>
            <w:rStyle w:val="Hyperlink"/>
            <w:sz w:val="22"/>
            <w:szCs w:val="22"/>
          </w:rPr>
          <w:t>http://csde.washington.edu/statnet/Online_Users_Guide/v24i08.pdf</w:t>
        </w:r>
      </w:hyperlink>
    </w:p>
    <w:p w14:paraId="45B2CF74" w14:textId="77777777" w:rsidR="00A714F5" w:rsidRDefault="00A714F5" w:rsidP="00D05408">
      <w:pPr>
        <w:rPr>
          <w:sz w:val="22"/>
          <w:szCs w:val="22"/>
        </w:rPr>
      </w:pPr>
    </w:p>
    <w:p w14:paraId="77CD7DE3" w14:textId="77777777" w:rsidR="00E87C43" w:rsidRPr="002C6D2A" w:rsidRDefault="00E87C43" w:rsidP="00D05408">
      <w:pPr>
        <w:rPr>
          <w:sz w:val="22"/>
          <w:szCs w:val="22"/>
        </w:rPr>
      </w:pPr>
      <w:r w:rsidRPr="002C6D2A">
        <w:rPr>
          <w:sz w:val="22"/>
          <w:szCs w:val="22"/>
        </w:rPr>
        <w:t>Load statnet package using the following command:</w:t>
      </w:r>
    </w:p>
    <w:p w14:paraId="21636B1F" w14:textId="77777777" w:rsidR="000C7B44" w:rsidRDefault="000C7B44" w:rsidP="00D05408">
      <w:pPr>
        <w:rPr>
          <w:sz w:val="22"/>
          <w:szCs w:val="22"/>
        </w:rPr>
      </w:pPr>
    </w:p>
    <w:p w14:paraId="7E114F43" w14:textId="77777777" w:rsidR="00673E2B" w:rsidRPr="000C7B44" w:rsidRDefault="00673E2B" w:rsidP="00D05408">
      <w:pPr>
        <w:rPr>
          <w:rFonts w:ascii="Courier New" w:hAnsi="Courier New" w:cs="Courier New"/>
          <w:sz w:val="22"/>
          <w:szCs w:val="22"/>
        </w:rPr>
      </w:pPr>
      <w:r w:rsidRPr="000C7B44">
        <w:rPr>
          <w:rFonts w:ascii="Courier New" w:hAnsi="Courier New" w:cs="Courier New"/>
          <w:sz w:val="22"/>
          <w:szCs w:val="22"/>
        </w:rPr>
        <w:t>library(statnet)</w:t>
      </w:r>
    </w:p>
    <w:p w14:paraId="791AB6B8" w14:textId="77777777" w:rsidR="00D05408" w:rsidRPr="002C6D2A" w:rsidRDefault="00D05408" w:rsidP="00D05408">
      <w:pPr>
        <w:rPr>
          <w:sz w:val="22"/>
          <w:szCs w:val="22"/>
        </w:rPr>
      </w:pPr>
    </w:p>
    <w:p w14:paraId="10E0BAF1" w14:textId="77777777" w:rsidR="00673E2B" w:rsidRPr="002C6D2A" w:rsidRDefault="00D05408" w:rsidP="00D05408">
      <w:pPr>
        <w:rPr>
          <w:sz w:val="22"/>
          <w:szCs w:val="22"/>
        </w:rPr>
      </w:pPr>
      <w:r w:rsidRPr="002C6D2A">
        <w:rPr>
          <w:i/>
          <w:sz w:val="22"/>
          <w:szCs w:val="22"/>
          <w:u w:val="single"/>
        </w:rPr>
        <w:t>Step 1</w:t>
      </w:r>
      <w:r w:rsidRPr="002C6D2A">
        <w:rPr>
          <w:sz w:val="22"/>
          <w:szCs w:val="22"/>
        </w:rPr>
        <w:t xml:space="preserve">: </w:t>
      </w:r>
      <w:r w:rsidR="00673E2B" w:rsidRPr="002C6D2A">
        <w:rPr>
          <w:sz w:val="22"/>
          <w:szCs w:val="22"/>
        </w:rPr>
        <w:t>Convert txt file to network object.</w:t>
      </w:r>
    </w:p>
    <w:p w14:paraId="18705A0A" w14:textId="77777777" w:rsidR="00673E2B" w:rsidRPr="002C6D2A" w:rsidRDefault="00673E2B" w:rsidP="00D05408">
      <w:pPr>
        <w:rPr>
          <w:sz w:val="22"/>
          <w:szCs w:val="22"/>
        </w:rPr>
      </w:pPr>
      <w:r w:rsidRPr="002C6D2A">
        <w:rPr>
          <w:sz w:val="22"/>
          <w:szCs w:val="22"/>
        </w:rPr>
        <w:t xml:space="preserve">All data files in this lab assignment are in text form. We need to convert matrices to network objects in R. </w:t>
      </w:r>
    </w:p>
    <w:p w14:paraId="293AE4BC" w14:textId="77777777" w:rsidR="00160470" w:rsidRDefault="00673E2B" w:rsidP="00160470">
      <w:pPr>
        <w:pStyle w:val="ListParagraph"/>
        <w:numPr>
          <w:ilvl w:val="1"/>
          <w:numId w:val="1"/>
        </w:numPr>
        <w:rPr>
          <w:sz w:val="22"/>
          <w:szCs w:val="22"/>
        </w:rPr>
      </w:pPr>
      <w:r w:rsidRPr="000C7B44">
        <w:rPr>
          <w:sz w:val="22"/>
          <w:szCs w:val="22"/>
        </w:rPr>
        <w:t>Put all thre</w:t>
      </w:r>
      <w:r w:rsidR="000C7B44">
        <w:rPr>
          <w:sz w:val="22"/>
          <w:szCs w:val="22"/>
        </w:rPr>
        <w:t>e text files in the same folder and designate your working directory.</w:t>
      </w:r>
      <w:r w:rsidR="00DE3253">
        <w:rPr>
          <w:sz w:val="22"/>
          <w:szCs w:val="22"/>
        </w:rPr>
        <w:t xml:space="preserve"> To find out what your current working directory is:</w:t>
      </w:r>
    </w:p>
    <w:p w14:paraId="5365D57D" w14:textId="77777777" w:rsidR="00DE3253" w:rsidRDefault="00DE3253" w:rsidP="00DE3253">
      <w:pPr>
        <w:rPr>
          <w:rFonts w:ascii="Courier New" w:hAnsi="Courier New" w:cs="Courier New"/>
          <w:sz w:val="22"/>
          <w:szCs w:val="22"/>
        </w:rPr>
      </w:pPr>
      <w:r w:rsidRPr="00DE3253">
        <w:rPr>
          <w:rFonts w:ascii="Courier New" w:hAnsi="Courier New" w:cs="Courier New"/>
          <w:sz w:val="22"/>
          <w:szCs w:val="22"/>
        </w:rPr>
        <w:t>getwd()</w:t>
      </w:r>
    </w:p>
    <w:p w14:paraId="04BC0A69" w14:textId="77777777" w:rsidR="00DE3253" w:rsidRDefault="00DE3253" w:rsidP="00DE3253">
      <w:pPr>
        <w:rPr>
          <w:rFonts w:ascii="Courier New" w:hAnsi="Courier New" w:cs="Courier New"/>
          <w:sz w:val="22"/>
          <w:szCs w:val="22"/>
        </w:rPr>
      </w:pPr>
    </w:p>
    <w:p w14:paraId="3CE80422" w14:textId="28C08ED5" w:rsidR="00DE3253" w:rsidRPr="00DE3253" w:rsidRDefault="00DE3253" w:rsidP="00DE3253">
      <w:pPr>
        <w:rPr>
          <w:sz w:val="22"/>
          <w:szCs w:val="22"/>
        </w:rPr>
      </w:pPr>
      <w:r w:rsidRPr="00DE3253">
        <w:rPr>
          <w:sz w:val="22"/>
          <w:szCs w:val="22"/>
        </w:rPr>
        <w:t xml:space="preserve">Then </w:t>
      </w:r>
      <w:r w:rsidR="003811EC">
        <w:rPr>
          <w:sz w:val="22"/>
          <w:szCs w:val="22"/>
        </w:rPr>
        <w:t>set your working directory to be the folder that contains the R script and data files: Session &gt; Set Working Directory &gt; Source File Location</w:t>
      </w:r>
    </w:p>
    <w:p w14:paraId="2BF369B7" w14:textId="18F07646" w:rsidR="00DE3253" w:rsidRPr="00DE3253" w:rsidRDefault="00DE3253" w:rsidP="00DE3253">
      <w:pPr>
        <w:rPr>
          <w:rFonts w:ascii="Courier New" w:hAnsi="Courier New" w:cs="Courier New"/>
          <w:sz w:val="22"/>
          <w:szCs w:val="22"/>
        </w:rPr>
      </w:pPr>
    </w:p>
    <w:p w14:paraId="342B5165" w14:textId="77777777" w:rsidR="00DE3253" w:rsidRPr="00DE3253" w:rsidRDefault="00DE3253" w:rsidP="00DE3253">
      <w:pPr>
        <w:rPr>
          <w:rFonts w:ascii="Courier New" w:hAnsi="Courier New" w:cs="Courier New"/>
          <w:sz w:val="22"/>
          <w:szCs w:val="22"/>
        </w:rPr>
      </w:pPr>
      <w:r w:rsidRPr="00DE3253">
        <w:rPr>
          <w:rFonts w:ascii="Courier New" w:hAnsi="Courier New" w:cs="Courier New"/>
          <w:sz w:val="22"/>
          <w:szCs w:val="22"/>
        </w:rPr>
        <w:t>list.files()</w:t>
      </w:r>
    </w:p>
    <w:p w14:paraId="7CDE6734" w14:textId="77777777" w:rsidR="000C7B44" w:rsidRPr="000C7B44" w:rsidRDefault="000C7B44" w:rsidP="000C7B44">
      <w:pPr>
        <w:rPr>
          <w:sz w:val="22"/>
          <w:szCs w:val="22"/>
        </w:rPr>
      </w:pPr>
    </w:p>
    <w:p w14:paraId="1E4FFE1F" w14:textId="77777777" w:rsidR="00673E2B" w:rsidRPr="002C6D2A" w:rsidRDefault="00673E2B" w:rsidP="00673E2B">
      <w:pPr>
        <w:pStyle w:val="ListParagraph"/>
        <w:numPr>
          <w:ilvl w:val="1"/>
          <w:numId w:val="1"/>
        </w:numPr>
        <w:rPr>
          <w:sz w:val="22"/>
          <w:szCs w:val="22"/>
        </w:rPr>
      </w:pPr>
      <w:r w:rsidRPr="002C6D2A">
        <w:rPr>
          <w:sz w:val="22"/>
          <w:szCs w:val="22"/>
        </w:rPr>
        <w:t>Run the following commands</w:t>
      </w:r>
      <w:r w:rsidR="00BD4E41" w:rsidRPr="002C6D2A">
        <w:rPr>
          <w:sz w:val="22"/>
          <w:szCs w:val="22"/>
        </w:rPr>
        <w:t xml:space="preserve"> to load networks and attributes for nodes</w:t>
      </w:r>
      <w:r w:rsidRPr="002C6D2A">
        <w:rPr>
          <w:sz w:val="22"/>
          <w:szCs w:val="22"/>
        </w:rPr>
        <w:t>:</w:t>
      </w:r>
    </w:p>
    <w:p w14:paraId="7DD4B4EA" w14:textId="77777777" w:rsidR="00ED60D3" w:rsidRPr="002C6D2A" w:rsidRDefault="00ED60D3" w:rsidP="00ED60D3">
      <w:pPr>
        <w:pStyle w:val="ListParagraph"/>
        <w:ind w:left="360"/>
        <w:rPr>
          <w:sz w:val="22"/>
          <w:szCs w:val="22"/>
        </w:rPr>
      </w:pPr>
    </w:p>
    <w:p w14:paraId="642D640D" w14:textId="77777777" w:rsidR="00673E2B" w:rsidRPr="000C7B44" w:rsidRDefault="00673E2B" w:rsidP="00ED60D3">
      <w:pPr>
        <w:autoSpaceDE w:val="0"/>
        <w:autoSpaceDN w:val="0"/>
        <w:adjustRightInd w:val="0"/>
        <w:rPr>
          <w:rFonts w:ascii="Courier New" w:hAnsi="Courier New" w:cs="Courier New"/>
          <w:sz w:val="22"/>
          <w:szCs w:val="22"/>
        </w:rPr>
      </w:pPr>
      <w:r w:rsidRPr="000C7B44">
        <w:rPr>
          <w:rFonts w:ascii="Courier New" w:hAnsi="Courier New" w:cs="Courier New"/>
          <w:sz w:val="22"/>
          <w:szCs w:val="22"/>
        </w:rPr>
        <w:t>A &lt;- matrix(scan("CRIeq.txt", n = 17*17), 17, 17, byrow = TRUE)</w:t>
      </w:r>
    </w:p>
    <w:p w14:paraId="3C64280E" w14:textId="77777777" w:rsidR="00673E2B" w:rsidRPr="000C7B44" w:rsidRDefault="00E151F3" w:rsidP="00ED60D3">
      <w:pPr>
        <w:rPr>
          <w:rFonts w:ascii="Courier New" w:hAnsi="Courier New" w:cs="Courier New"/>
          <w:sz w:val="22"/>
          <w:szCs w:val="22"/>
        </w:rPr>
      </w:pPr>
      <w:r w:rsidRPr="000C7B44">
        <w:rPr>
          <w:rFonts w:ascii="Courier New" w:hAnsi="Courier New" w:cs="Courier New"/>
          <w:sz w:val="22"/>
          <w:szCs w:val="22"/>
        </w:rPr>
        <w:t>CRIeq</w:t>
      </w:r>
      <w:r w:rsidR="00673E2B" w:rsidRPr="000C7B44">
        <w:rPr>
          <w:rFonts w:ascii="Courier New" w:hAnsi="Courier New" w:cs="Courier New"/>
          <w:sz w:val="22"/>
          <w:szCs w:val="22"/>
        </w:rPr>
        <w:t xml:space="preserve"> &lt;- as.network.matrix(A, matrix.type="adjacency")</w:t>
      </w:r>
    </w:p>
    <w:p w14:paraId="6961790D" w14:textId="77777777" w:rsidR="00160470" w:rsidRPr="000C7B44" w:rsidRDefault="00160470" w:rsidP="00160470">
      <w:pPr>
        <w:autoSpaceDE w:val="0"/>
        <w:autoSpaceDN w:val="0"/>
        <w:adjustRightInd w:val="0"/>
        <w:ind w:firstLine="360"/>
        <w:rPr>
          <w:rFonts w:ascii="Courier New" w:hAnsi="Courier New" w:cs="Courier New"/>
          <w:sz w:val="22"/>
          <w:szCs w:val="22"/>
        </w:rPr>
      </w:pPr>
    </w:p>
    <w:p w14:paraId="5B6DCB00" w14:textId="77777777" w:rsidR="00160470" w:rsidRPr="000C7B44" w:rsidRDefault="00160470" w:rsidP="00ED60D3">
      <w:pPr>
        <w:autoSpaceDE w:val="0"/>
        <w:autoSpaceDN w:val="0"/>
        <w:adjustRightInd w:val="0"/>
        <w:rPr>
          <w:rFonts w:ascii="Courier New" w:hAnsi="Courier New" w:cs="Courier New"/>
          <w:sz w:val="22"/>
          <w:szCs w:val="22"/>
        </w:rPr>
      </w:pPr>
      <w:r w:rsidRPr="000C7B44">
        <w:rPr>
          <w:rFonts w:ascii="Courier New" w:hAnsi="Courier New" w:cs="Courier New"/>
          <w:sz w:val="22"/>
          <w:szCs w:val="22"/>
        </w:rPr>
        <w:t xml:space="preserve">att &lt;- </w:t>
      </w:r>
      <w:r w:rsidR="00B20695" w:rsidRPr="000C7B44">
        <w:rPr>
          <w:rFonts w:ascii="Courier New" w:hAnsi="Courier New" w:cs="Courier New"/>
          <w:sz w:val="22"/>
          <w:szCs w:val="22"/>
        </w:rPr>
        <w:t>read.table</w:t>
      </w:r>
      <w:r w:rsidRPr="000C7B44">
        <w:rPr>
          <w:rFonts w:ascii="Courier New" w:hAnsi="Courier New" w:cs="Courier New"/>
          <w:sz w:val="22"/>
          <w:szCs w:val="22"/>
        </w:rPr>
        <w:t>("</w:t>
      </w:r>
      <w:r w:rsidR="00AD209A" w:rsidRPr="000C7B44">
        <w:rPr>
          <w:rFonts w:ascii="Courier New" w:hAnsi="Courier New" w:cs="Courier New"/>
          <w:sz w:val="22"/>
          <w:szCs w:val="22"/>
        </w:rPr>
        <w:t>EXeq</w:t>
      </w:r>
      <w:r w:rsidRPr="000C7B44">
        <w:rPr>
          <w:rFonts w:ascii="Courier New" w:hAnsi="Courier New" w:cs="Courier New"/>
          <w:sz w:val="22"/>
          <w:szCs w:val="22"/>
        </w:rPr>
        <w:t>_</w:t>
      </w:r>
      <w:r w:rsidR="006274B3" w:rsidRPr="000C7B44">
        <w:rPr>
          <w:rFonts w:ascii="Courier New" w:hAnsi="Courier New" w:cs="Courier New"/>
          <w:sz w:val="22"/>
          <w:szCs w:val="22"/>
        </w:rPr>
        <w:t>cons</w:t>
      </w:r>
      <w:r w:rsidRPr="000C7B44">
        <w:rPr>
          <w:rFonts w:ascii="Courier New" w:hAnsi="Courier New" w:cs="Courier New"/>
          <w:sz w:val="22"/>
          <w:szCs w:val="22"/>
        </w:rPr>
        <w:t xml:space="preserve">.txt", </w:t>
      </w:r>
      <w:r w:rsidR="00B20695" w:rsidRPr="000C7B44">
        <w:rPr>
          <w:rFonts w:ascii="Courier New" w:hAnsi="Courier New" w:cs="Courier New"/>
          <w:sz w:val="22"/>
          <w:szCs w:val="22"/>
        </w:rPr>
        <w:t>header=T)</w:t>
      </w:r>
    </w:p>
    <w:p w14:paraId="1E11B2B1" w14:textId="77777777" w:rsidR="00160470" w:rsidRPr="000C7B44" w:rsidRDefault="00160470" w:rsidP="00ED60D3">
      <w:pPr>
        <w:autoSpaceDE w:val="0"/>
        <w:autoSpaceDN w:val="0"/>
        <w:adjustRightInd w:val="0"/>
        <w:rPr>
          <w:rFonts w:ascii="Courier New" w:hAnsi="Courier New" w:cs="Courier New"/>
          <w:sz w:val="22"/>
          <w:szCs w:val="22"/>
        </w:rPr>
      </w:pPr>
      <w:r w:rsidRPr="000C7B44">
        <w:rPr>
          <w:rFonts w:ascii="Courier New" w:hAnsi="Courier New" w:cs="Courier New"/>
          <w:sz w:val="22"/>
          <w:szCs w:val="22"/>
        </w:rPr>
        <w:t>att &lt;- as.vector(att)</w:t>
      </w:r>
    </w:p>
    <w:p w14:paraId="2800F529" w14:textId="77777777" w:rsidR="00160470" w:rsidRPr="000C7B44" w:rsidRDefault="00ED60D3" w:rsidP="00ED60D3">
      <w:pPr>
        <w:autoSpaceDE w:val="0"/>
        <w:autoSpaceDN w:val="0"/>
        <w:adjustRightInd w:val="0"/>
        <w:rPr>
          <w:rFonts w:ascii="Courier New" w:hAnsi="Courier New" w:cs="Courier New"/>
          <w:sz w:val="22"/>
          <w:szCs w:val="22"/>
        </w:rPr>
      </w:pPr>
      <w:r w:rsidRPr="000C7B44">
        <w:rPr>
          <w:rFonts w:ascii="Courier New" w:hAnsi="Courier New" w:cs="Courier New"/>
          <w:sz w:val="22"/>
          <w:szCs w:val="22"/>
        </w:rPr>
        <w:t>s</w:t>
      </w:r>
      <w:r w:rsidR="00160470" w:rsidRPr="000C7B44">
        <w:rPr>
          <w:rFonts w:ascii="Courier New" w:hAnsi="Courier New" w:cs="Courier New"/>
          <w:sz w:val="22"/>
          <w:szCs w:val="22"/>
        </w:rPr>
        <w:t>et.vertex.attribute(</w:t>
      </w:r>
      <w:r w:rsidR="009A4513" w:rsidRPr="000C7B44">
        <w:rPr>
          <w:rFonts w:ascii="Courier New" w:hAnsi="Courier New" w:cs="Courier New"/>
          <w:sz w:val="22"/>
          <w:szCs w:val="22"/>
        </w:rPr>
        <w:t>CRIeq</w:t>
      </w:r>
      <w:r w:rsidR="006722FD" w:rsidRPr="000C7B44">
        <w:rPr>
          <w:rFonts w:ascii="Courier New" w:hAnsi="Courier New" w:cs="Courier New"/>
          <w:sz w:val="22"/>
          <w:szCs w:val="22"/>
        </w:rPr>
        <w:t>, "EX</w:t>
      </w:r>
      <w:r w:rsidR="00160470" w:rsidRPr="000C7B44">
        <w:rPr>
          <w:rFonts w:ascii="Courier New" w:hAnsi="Courier New" w:cs="Courier New"/>
          <w:sz w:val="22"/>
          <w:szCs w:val="22"/>
        </w:rPr>
        <w:t>", att, v=1:17)</w:t>
      </w:r>
    </w:p>
    <w:p w14:paraId="47C9FCF6" w14:textId="77777777" w:rsidR="00160470" w:rsidRPr="000C7B44" w:rsidRDefault="00160470" w:rsidP="00160470">
      <w:pPr>
        <w:autoSpaceDE w:val="0"/>
        <w:autoSpaceDN w:val="0"/>
        <w:adjustRightInd w:val="0"/>
        <w:rPr>
          <w:rFonts w:ascii="Courier New" w:hAnsi="Courier New" w:cs="Courier New"/>
          <w:sz w:val="22"/>
          <w:szCs w:val="22"/>
        </w:rPr>
      </w:pPr>
    </w:p>
    <w:p w14:paraId="2AFA45C1" w14:textId="77777777" w:rsidR="00160470" w:rsidRPr="000C7B44" w:rsidRDefault="00160470" w:rsidP="00ED60D3">
      <w:pPr>
        <w:autoSpaceDE w:val="0"/>
        <w:autoSpaceDN w:val="0"/>
        <w:adjustRightInd w:val="0"/>
        <w:rPr>
          <w:rFonts w:ascii="Courier New" w:hAnsi="Courier New" w:cs="Courier New"/>
          <w:sz w:val="22"/>
          <w:szCs w:val="22"/>
        </w:rPr>
      </w:pPr>
      <w:r w:rsidRPr="000C7B44">
        <w:rPr>
          <w:rFonts w:ascii="Courier New" w:hAnsi="Courier New" w:cs="Courier New"/>
          <w:sz w:val="22"/>
          <w:szCs w:val="22"/>
        </w:rPr>
        <w:t>B &lt;- matrix(scan("</w:t>
      </w:r>
      <w:r w:rsidR="00056969" w:rsidRPr="000C7B44">
        <w:rPr>
          <w:rFonts w:ascii="Courier New" w:hAnsi="Courier New" w:cs="Courier New"/>
          <w:sz w:val="22"/>
          <w:szCs w:val="22"/>
        </w:rPr>
        <w:t>CAIeq</w:t>
      </w:r>
      <w:r w:rsidR="00BB6DE5" w:rsidRPr="000C7B44">
        <w:rPr>
          <w:rFonts w:ascii="Courier New" w:hAnsi="Courier New" w:cs="Courier New"/>
          <w:sz w:val="22"/>
          <w:szCs w:val="22"/>
        </w:rPr>
        <w:t>.txt</w:t>
      </w:r>
      <w:r w:rsidRPr="000C7B44">
        <w:rPr>
          <w:rFonts w:ascii="Courier New" w:hAnsi="Courier New" w:cs="Courier New"/>
          <w:sz w:val="22"/>
          <w:szCs w:val="22"/>
        </w:rPr>
        <w:t>", n = 17*17), 17, 17, byrow = TRUE)</w:t>
      </w:r>
    </w:p>
    <w:p w14:paraId="5E52D587" w14:textId="77777777" w:rsidR="00673E2B" w:rsidRPr="000C7B44" w:rsidRDefault="00E151F3" w:rsidP="00ED60D3">
      <w:pPr>
        <w:rPr>
          <w:rFonts w:ascii="Courier New" w:hAnsi="Courier New" w:cs="Courier New"/>
          <w:sz w:val="22"/>
          <w:szCs w:val="22"/>
        </w:rPr>
      </w:pPr>
      <w:r w:rsidRPr="000C7B44">
        <w:rPr>
          <w:rFonts w:ascii="Courier New" w:hAnsi="Courier New" w:cs="Courier New"/>
          <w:sz w:val="22"/>
          <w:szCs w:val="22"/>
        </w:rPr>
        <w:t>CAIeq</w:t>
      </w:r>
      <w:r w:rsidR="00160470" w:rsidRPr="000C7B44">
        <w:rPr>
          <w:rFonts w:ascii="Courier New" w:hAnsi="Courier New" w:cs="Courier New"/>
          <w:sz w:val="22"/>
          <w:szCs w:val="22"/>
        </w:rPr>
        <w:t xml:space="preserve"> &lt;- as.network.matrix(B, matrix.type="adjacency")</w:t>
      </w:r>
    </w:p>
    <w:p w14:paraId="2AD682C5" w14:textId="77777777" w:rsidR="00112F51" w:rsidRPr="002C6D2A" w:rsidRDefault="00112F51" w:rsidP="00112F51">
      <w:pPr>
        <w:pStyle w:val="ListParagraph"/>
        <w:ind w:left="0"/>
        <w:rPr>
          <w:sz w:val="22"/>
          <w:szCs w:val="22"/>
        </w:rPr>
      </w:pPr>
    </w:p>
    <w:p w14:paraId="02639A89" w14:textId="77777777" w:rsidR="00673E2B" w:rsidRPr="002C6D2A" w:rsidRDefault="00A111C3" w:rsidP="00673E2B">
      <w:pPr>
        <w:pStyle w:val="ListParagraph"/>
        <w:numPr>
          <w:ilvl w:val="1"/>
          <w:numId w:val="1"/>
        </w:numPr>
        <w:rPr>
          <w:sz w:val="22"/>
          <w:szCs w:val="22"/>
        </w:rPr>
      </w:pPr>
      <w:r w:rsidRPr="002C6D2A">
        <w:rPr>
          <w:sz w:val="22"/>
          <w:szCs w:val="22"/>
        </w:rPr>
        <w:t>To get some basic information of these two networks, use the following command</w:t>
      </w:r>
      <w:r w:rsidR="00BD0D00" w:rsidRPr="002C6D2A">
        <w:rPr>
          <w:sz w:val="22"/>
          <w:szCs w:val="22"/>
        </w:rPr>
        <w:t>s</w:t>
      </w:r>
      <w:r w:rsidRPr="002C6D2A">
        <w:rPr>
          <w:sz w:val="22"/>
          <w:szCs w:val="22"/>
        </w:rPr>
        <w:t>:</w:t>
      </w:r>
    </w:p>
    <w:p w14:paraId="422C1A83" w14:textId="77777777" w:rsidR="00ED60D3" w:rsidRPr="002C6D2A" w:rsidRDefault="00ED60D3" w:rsidP="00ED60D3">
      <w:pPr>
        <w:autoSpaceDE w:val="0"/>
        <w:autoSpaceDN w:val="0"/>
        <w:adjustRightInd w:val="0"/>
        <w:rPr>
          <w:sz w:val="22"/>
          <w:szCs w:val="22"/>
        </w:rPr>
      </w:pPr>
    </w:p>
    <w:p w14:paraId="3101FBE5" w14:textId="77777777" w:rsidR="00FA2F83" w:rsidRPr="00FA2F83" w:rsidRDefault="00FA2F83" w:rsidP="00FA2F83">
      <w:pPr>
        <w:pStyle w:val="ListParagraph"/>
        <w:autoSpaceDE w:val="0"/>
        <w:autoSpaceDN w:val="0"/>
        <w:adjustRightInd w:val="0"/>
        <w:ind w:left="0"/>
        <w:rPr>
          <w:rFonts w:ascii="Courier New" w:hAnsi="Courier New" w:cs="Courier New"/>
          <w:sz w:val="22"/>
          <w:szCs w:val="22"/>
        </w:rPr>
      </w:pPr>
      <w:r w:rsidRPr="00FA2F83">
        <w:rPr>
          <w:rFonts w:ascii="Courier New" w:hAnsi="Courier New" w:cs="Courier New"/>
          <w:sz w:val="22"/>
          <w:szCs w:val="22"/>
        </w:rPr>
        <w:t>summary(CRIeq)</w:t>
      </w:r>
    </w:p>
    <w:p w14:paraId="342944AD" w14:textId="77777777" w:rsidR="00FA2F83" w:rsidRPr="00FA2F83" w:rsidRDefault="00FA2F83" w:rsidP="00FA2F83">
      <w:pPr>
        <w:pStyle w:val="ListParagraph"/>
        <w:autoSpaceDE w:val="0"/>
        <w:autoSpaceDN w:val="0"/>
        <w:adjustRightInd w:val="0"/>
        <w:ind w:left="0"/>
        <w:rPr>
          <w:rFonts w:ascii="Courier New" w:hAnsi="Courier New" w:cs="Courier New"/>
          <w:sz w:val="22"/>
          <w:szCs w:val="22"/>
        </w:rPr>
      </w:pPr>
      <w:r w:rsidRPr="00FA2F83">
        <w:rPr>
          <w:rFonts w:ascii="Courier New" w:hAnsi="Courier New" w:cs="Courier New"/>
          <w:sz w:val="22"/>
          <w:szCs w:val="22"/>
        </w:rPr>
        <w:t>network.size(CRIeq)</w:t>
      </w:r>
    </w:p>
    <w:p w14:paraId="2E3C7B70" w14:textId="77777777" w:rsidR="00FA2F83" w:rsidRPr="00FA2F83" w:rsidRDefault="00FA2F83" w:rsidP="00FA2F83">
      <w:pPr>
        <w:pStyle w:val="ListParagraph"/>
        <w:autoSpaceDE w:val="0"/>
        <w:autoSpaceDN w:val="0"/>
        <w:adjustRightInd w:val="0"/>
        <w:ind w:left="0"/>
        <w:rPr>
          <w:rFonts w:ascii="Courier New" w:hAnsi="Courier New" w:cs="Courier New"/>
          <w:sz w:val="22"/>
          <w:szCs w:val="22"/>
        </w:rPr>
      </w:pPr>
      <w:r w:rsidRPr="00FA2F83">
        <w:rPr>
          <w:rFonts w:ascii="Courier New" w:hAnsi="Courier New" w:cs="Courier New"/>
          <w:sz w:val="22"/>
          <w:szCs w:val="22"/>
        </w:rPr>
        <w:t>plot(CRIeq)</w:t>
      </w:r>
    </w:p>
    <w:p w14:paraId="61584250" w14:textId="77777777" w:rsidR="00FA2F83" w:rsidRPr="00FA2F83" w:rsidRDefault="00FA2F83" w:rsidP="00FA2F83">
      <w:pPr>
        <w:pStyle w:val="ListParagraph"/>
        <w:autoSpaceDE w:val="0"/>
        <w:autoSpaceDN w:val="0"/>
        <w:adjustRightInd w:val="0"/>
        <w:ind w:left="0"/>
        <w:rPr>
          <w:rFonts w:ascii="Courier New" w:hAnsi="Courier New" w:cs="Courier New"/>
          <w:sz w:val="22"/>
          <w:szCs w:val="22"/>
        </w:rPr>
      </w:pPr>
      <w:r w:rsidRPr="00FA2F83">
        <w:rPr>
          <w:rFonts w:ascii="Courier New" w:hAnsi="Courier New" w:cs="Courier New"/>
          <w:sz w:val="22"/>
          <w:szCs w:val="22"/>
        </w:rPr>
        <w:t>plot(CRIeq,displaylabels=T,boxed.labels=F)</w:t>
      </w:r>
    </w:p>
    <w:p w14:paraId="11F4F3F9" w14:textId="77777777" w:rsidR="00FA2F83" w:rsidRPr="00FA2F83" w:rsidRDefault="00FA2F83" w:rsidP="00FA2F83">
      <w:pPr>
        <w:pStyle w:val="ListParagraph"/>
        <w:autoSpaceDE w:val="0"/>
        <w:autoSpaceDN w:val="0"/>
        <w:adjustRightInd w:val="0"/>
        <w:ind w:left="0"/>
        <w:rPr>
          <w:rFonts w:ascii="Courier New" w:hAnsi="Courier New" w:cs="Courier New"/>
          <w:sz w:val="22"/>
          <w:szCs w:val="22"/>
        </w:rPr>
      </w:pPr>
      <w:r w:rsidRPr="00FA2F83">
        <w:rPr>
          <w:rFonts w:ascii="Courier New" w:hAnsi="Courier New" w:cs="Courier New"/>
          <w:sz w:val="22"/>
          <w:szCs w:val="22"/>
        </w:rPr>
        <w:t>betweenness(CRIeq)</w:t>
      </w:r>
    </w:p>
    <w:p w14:paraId="7D404310" w14:textId="77777777" w:rsidR="00A111C3" w:rsidRDefault="00FA2F83" w:rsidP="00FA2F83">
      <w:pPr>
        <w:pStyle w:val="ListParagraph"/>
        <w:autoSpaceDE w:val="0"/>
        <w:autoSpaceDN w:val="0"/>
        <w:adjustRightInd w:val="0"/>
        <w:ind w:left="0"/>
        <w:rPr>
          <w:rFonts w:ascii="Courier New" w:hAnsi="Courier New" w:cs="Courier New"/>
          <w:sz w:val="22"/>
          <w:szCs w:val="22"/>
        </w:rPr>
      </w:pPr>
      <w:r w:rsidRPr="00FA2F83">
        <w:rPr>
          <w:rFonts w:ascii="Courier New" w:hAnsi="Courier New" w:cs="Courier New"/>
          <w:sz w:val="22"/>
          <w:szCs w:val="22"/>
        </w:rPr>
        <w:t>isolates(CRIeq)</w:t>
      </w:r>
    </w:p>
    <w:p w14:paraId="2559B214" w14:textId="77777777" w:rsidR="00FA2F83" w:rsidRPr="00FA2F83" w:rsidRDefault="00FA2F83" w:rsidP="00FA2F83">
      <w:pPr>
        <w:pStyle w:val="ListParagraph"/>
        <w:autoSpaceDE w:val="0"/>
        <w:autoSpaceDN w:val="0"/>
        <w:adjustRightInd w:val="0"/>
        <w:ind w:left="0"/>
        <w:rPr>
          <w:rFonts w:ascii="Courier New" w:hAnsi="Courier New" w:cs="Courier New"/>
          <w:sz w:val="22"/>
          <w:szCs w:val="22"/>
        </w:rPr>
      </w:pPr>
    </w:p>
    <w:p w14:paraId="7D116714" w14:textId="77777777" w:rsidR="00597B7B" w:rsidRPr="00597B7B" w:rsidRDefault="00597B7B" w:rsidP="00597B7B">
      <w:pPr>
        <w:rPr>
          <w:rFonts w:ascii="Courier New" w:hAnsi="Courier New" w:cs="Courier New"/>
          <w:sz w:val="22"/>
          <w:szCs w:val="22"/>
        </w:rPr>
      </w:pPr>
      <w:r w:rsidRPr="00597B7B">
        <w:rPr>
          <w:rFonts w:ascii="Courier New" w:hAnsi="Courier New" w:cs="Courier New"/>
          <w:sz w:val="22"/>
          <w:szCs w:val="22"/>
        </w:rPr>
        <w:t>summary(CAIeq)</w:t>
      </w:r>
    </w:p>
    <w:p w14:paraId="1FAC64DA" w14:textId="77777777" w:rsidR="00673E2B" w:rsidRDefault="00597B7B" w:rsidP="00597B7B">
      <w:pPr>
        <w:rPr>
          <w:rFonts w:ascii="Courier New" w:hAnsi="Courier New" w:cs="Courier New"/>
          <w:sz w:val="22"/>
          <w:szCs w:val="22"/>
        </w:rPr>
      </w:pPr>
      <w:r w:rsidRPr="00597B7B">
        <w:rPr>
          <w:rFonts w:ascii="Courier New" w:hAnsi="Courier New" w:cs="Courier New"/>
          <w:sz w:val="22"/>
          <w:szCs w:val="22"/>
        </w:rPr>
        <w:t>plot(CAIeq,displaylabels=T,boxed.labels=F)</w:t>
      </w:r>
    </w:p>
    <w:p w14:paraId="114590BD" w14:textId="77777777" w:rsidR="002B2D26" w:rsidRDefault="002B2D26" w:rsidP="00D05408">
      <w:pPr>
        <w:rPr>
          <w:i/>
          <w:sz w:val="22"/>
          <w:szCs w:val="22"/>
          <w:u w:val="single"/>
        </w:rPr>
      </w:pPr>
    </w:p>
    <w:p w14:paraId="34CE6A11" w14:textId="77777777" w:rsidR="002B2D26" w:rsidRDefault="002B2D26" w:rsidP="00D05408">
      <w:pPr>
        <w:rPr>
          <w:i/>
          <w:sz w:val="22"/>
          <w:szCs w:val="22"/>
          <w:u w:val="single"/>
        </w:rPr>
      </w:pPr>
    </w:p>
    <w:p w14:paraId="6DC7EBFC" w14:textId="77777777" w:rsidR="00D05408" w:rsidRPr="002C6D2A" w:rsidRDefault="00D05408" w:rsidP="00D05408">
      <w:pPr>
        <w:rPr>
          <w:sz w:val="22"/>
          <w:szCs w:val="22"/>
        </w:rPr>
      </w:pPr>
      <w:r w:rsidRPr="002C6D2A">
        <w:rPr>
          <w:i/>
          <w:sz w:val="22"/>
          <w:szCs w:val="22"/>
          <w:u w:val="single"/>
        </w:rPr>
        <w:t>Step 2</w:t>
      </w:r>
      <w:r w:rsidRPr="002C6D2A">
        <w:rPr>
          <w:sz w:val="22"/>
          <w:szCs w:val="22"/>
        </w:rPr>
        <w:t xml:space="preserve">: </w:t>
      </w:r>
      <w:r w:rsidR="00E151F3" w:rsidRPr="002C6D2A">
        <w:rPr>
          <w:sz w:val="22"/>
          <w:szCs w:val="22"/>
        </w:rPr>
        <w:t>Build Model</w:t>
      </w:r>
    </w:p>
    <w:p w14:paraId="29B50C46" w14:textId="77777777" w:rsidR="00A111C3" w:rsidRPr="002C6D2A" w:rsidRDefault="00E151F3" w:rsidP="00D05408">
      <w:pPr>
        <w:rPr>
          <w:sz w:val="22"/>
          <w:szCs w:val="22"/>
        </w:rPr>
      </w:pPr>
      <w:r w:rsidRPr="002C6D2A">
        <w:rPr>
          <w:sz w:val="22"/>
          <w:szCs w:val="22"/>
        </w:rPr>
        <w:t xml:space="preserve">To test </w:t>
      </w:r>
      <w:r w:rsidR="00ED60D3" w:rsidRPr="002C6D2A">
        <w:rPr>
          <w:sz w:val="22"/>
          <w:szCs w:val="22"/>
        </w:rPr>
        <w:t>our hypotheses and answer the research question, we build the following model:</w:t>
      </w:r>
    </w:p>
    <w:p w14:paraId="21A4984C" w14:textId="77777777" w:rsidR="00ED60D3" w:rsidRPr="002C6D2A" w:rsidRDefault="00ED60D3" w:rsidP="00ED60D3">
      <w:pPr>
        <w:autoSpaceDE w:val="0"/>
        <w:autoSpaceDN w:val="0"/>
        <w:adjustRightInd w:val="0"/>
        <w:rPr>
          <w:sz w:val="22"/>
          <w:szCs w:val="22"/>
        </w:rPr>
      </w:pPr>
    </w:p>
    <w:p w14:paraId="42735E4C" w14:textId="77777777" w:rsidR="00ED60D3" w:rsidRPr="00FA2F83" w:rsidRDefault="00ED60D3" w:rsidP="00ED60D3">
      <w:pPr>
        <w:autoSpaceDE w:val="0"/>
        <w:autoSpaceDN w:val="0"/>
        <w:adjustRightInd w:val="0"/>
        <w:rPr>
          <w:rFonts w:ascii="Courier New" w:hAnsi="Courier New" w:cs="Courier New"/>
          <w:sz w:val="22"/>
          <w:szCs w:val="22"/>
        </w:rPr>
      </w:pPr>
      <w:r w:rsidRPr="00FA2F83">
        <w:rPr>
          <w:rFonts w:ascii="Courier New" w:hAnsi="Courier New" w:cs="Courier New"/>
          <w:sz w:val="22"/>
          <w:szCs w:val="22"/>
        </w:rPr>
        <w:t>model &lt;- ergm(CRIeq ~ edges + mutual + gwesp(0.2, fixed=T) + edgecov(CAIeq</w:t>
      </w:r>
      <w:r w:rsidR="006274B3" w:rsidRPr="00FA2F83">
        <w:rPr>
          <w:rFonts w:ascii="Courier New" w:hAnsi="Courier New" w:cs="Courier New"/>
          <w:sz w:val="22"/>
          <w:szCs w:val="22"/>
        </w:rPr>
        <w:t>)+ nodeicov("</w:t>
      </w:r>
      <w:r w:rsidR="00AD209A" w:rsidRPr="00FA2F83">
        <w:rPr>
          <w:rFonts w:ascii="Courier New" w:hAnsi="Courier New" w:cs="Courier New"/>
          <w:sz w:val="22"/>
          <w:szCs w:val="22"/>
        </w:rPr>
        <w:t>EX</w:t>
      </w:r>
      <w:r w:rsidR="006274B3" w:rsidRPr="00FA2F83">
        <w:rPr>
          <w:rFonts w:ascii="Courier New" w:hAnsi="Courier New" w:cs="Courier New"/>
          <w:sz w:val="22"/>
          <w:szCs w:val="22"/>
        </w:rPr>
        <w:t>")+nodeo</w:t>
      </w:r>
      <w:r w:rsidRPr="00FA2F83">
        <w:rPr>
          <w:rFonts w:ascii="Courier New" w:hAnsi="Courier New" w:cs="Courier New"/>
          <w:sz w:val="22"/>
          <w:szCs w:val="22"/>
        </w:rPr>
        <w:t>cov("</w:t>
      </w:r>
      <w:r w:rsidR="00AD209A" w:rsidRPr="00FA2F83">
        <w:rPr>
          <w:rFonts w:ascii="Courier New" w:hAnsi="Courier New" w:cs="Courier New"/>
          <w:sz w:val="22"/>
          <w:szCs w:val="22"/>
        </w:rPr>
        <w:t>EX</w:t>
      </w:r>
      <w:r w:rsidRPr="00FA2F83">
        <w:rPr>
          <w:rFonts w:ascii="Courier New" w:hAnsi="Courier New" w:cs="Courier New"/>
          <w:sz w:val="22"/>
          <w:szCs w:val="22"/>
        </w:rPr>
        <w:t>"))</w:t>
      </w:r>
    </w:p>
    <w:p w14:paraId="5EF55669" w14:textId="77777777" w:rsidR="00B41C06" w:rsidRPr="002C6D2A" w:rsidRDefault="00B41C06" w:rsidP="00D05408">
      <w:pPr>
        <w:rPr>
          <w:sz w:val="22"/>
          <w:szCs w:val="22"/>
        </w:rPr>
      </w:pPr>
    </w:p>
    <w:p w14:paraId="0500DAF5" w14:textId="77777777" w:rsidR="00112F51" w:rsidRPr="002C6D2A" w:rsidRDefault="00112F51" w:rsidP="00D05408">
      <w:pPr>
        <w:rPr>
          <w:sz w:val="22"/>
          <w:szCs w:val="22"/>
        </w:rPr>
      </w:pPr>
      <w:r w:rsidRPr="002C6D2A">
        <w:rPr>
          <w:sz w:val="22"/>
          <w:szCs w:val="22"/>
        </w:rPr>
        <w:t xml:space="preserve">In this model, we </w:t>
      </w:r>
      <w:r w:rsidR="000A18FE" w:rsidRPr="002C6D2A">
        <w:rPr>
          <w:sz w:val="22"/>
          <w:szCs w:val="22"/>
        </w:rPr>
        <w:t>include</w:t>
      </w:r>
      <w:r w:rsidRPr="002C6D2A">
        <w:rPr>
          <w:sz w:val="22"/>
          <w:szCs w:val="22"/>
        </w:rPr>
        <w:t xml:space="preserve"> 6 network statistics.</w:t>
      </w:r>
    </w:p>
    <w:p w14:paraId="0CDC9032" w14:textId="77777777" w:rsidR="00112F51" w:rsidRPr="002C6D2A" w:rsidRDefault="00112F51" w:rsidP="00D05408">
      <w:pPr>
        <w:rPr>
          <w:sz w:val="22"/>
          <w:szCs w:val="22"/>
        </w:rPr>
      </w:pPr>
      <w:r w:rsidRPr="002C6D2A">
        <w:rPr>
          <w:sz w:val="22"/>
          <w:szCs w:val="22"/>
        </w:rPr>
        <w:t>edges: number of edges in the network</w:t>
      </w:r>
    </w:p>
    <w:p w14:paraId="04948192" w14:textId="77777777" w:rsidR="00112F51" w:rsidRPr="002C6D2A" w:rsidRDefault="000A18FE" w:rsidP="00D05408">
      <w:pPr>
        <w:rPr>
          <w:sz w:val="22"/>
          <w:szCs w:val="22"/>
        </w:rPr>
      </w:pPr>
      <w:r w:rsidRPr="002C6D2A">
        <w:rPr>
          <w:sz w:val="22"/>
          <w:szCs w:val="22"/>
        </w:rPr>
        <w:t>mutual: number of reciprocal</w:t>
      </w:r>
      <w:r w:rsidR="00112F51" w:rsidRPr="002C6D2A">
        <w:rPr>
          <w:sz w:val="22"/>
          <w:szCs w:val="22"/>
        </w:rPr>
        <w:t xml:space="preserve"> links in the network</w:t>
      </w:r>
    </w:p>
    <w:p w14:paraId="503B6261" w14:textId="77777777" w:rsidR="00112F51" w:rsidRPr="002C6D2A" w:rsidRDefault="00112F51" w:rsidP="00D05408">
      <w:pPr>
        <w:rPr>
          <w:sz w:val="22"/>
          <w:szCs w:val="22"/>
        </w:rPr>
      </w:pPr>
      <w:r w:rsidRPr="002C6D2A">
        <w:rPr>
          <w:sz w:val="22"/>
          <w:szCs w:val="22"/>
        </w:rPr>
        <w:t>gwesp: number of links that belongs to at least one triangle structure in the network</w:t>
      </w:r>
    </w:p>
    <w:p w14:paraId="113A00C1" w14:textId="77777777" w:rsidR="00112F51" w:rsidRPr="002C6D2A" w:rsidRDefault="00112F51" w:rsidP="00D05408">
      <w:pPr>
        <w:rPr>
          <w:sz w:val="22"/>
          <w:szCs w:val="22"/>
        </w:rPr>
      </w:pPr>
      <w:r w:rsidRPr="002C6D2A">
        <w:rPr>
          <w:sz w:val="22"/>
          <w:szCs w:val="22"/>
        </w:rPr>
        <w:t>edgecov: covariance between edges of two networks</w:t>
      </w:r>
    </w:p>
    <w:p w14:paraId="793B9399" w14:textId="77777777" w:rsidR="00112F51" w:rsidRPr="002C6D2A" w:rsidRDefault="00112F51" w:rsidP="00D05408">
      <w:pPr>
        <w:rPr>
          <w:sz w:val="22"/>
          <w:szCs w:val="22"/>
        </w:rPr>
      </w:pPr>
      <w:r w:rsidRPr="002C6D2A">
        <w:rPr>
          <w:sz w:val="22"/>
          <w:szCs w:val="22"/>
        </w:rPr>
        <w:t>nodeicov: covariance between in degree of nodes and attributes of nodes</w:t>
      </w:r>
    </w:p>
    <w:p w14:paraId="7D9A4A37" w14:textId="77777777" w:rsidR="00112F51" w:rsidRDefault="00112F51" w:rsidP="00D05408">
      <w:pPr>
        <w:rPr>
          <w:sz w:val="22"/>
          <w:szCs w:val="22"/>
        </w:rPr>
      </w:pPr>
      <w:r w:rsidRPr="002C6D2A">
        <w:rPr>
          <w:sz w:val="22"/>
          <w:szCs w:val="22"/>
        </w:rPr>
        <w:t xml:space="preserve">nodeocov: covariance between out degree of nodes and attributes of nodes </w:t>
      </w:r>
    </w:p>
    <w:p w14:paraId="231E2714" w14:textId="77777777" w:rsidR="009C6B0A" w:rsidRDefault="009C6B0A" w:rsidP="00D05408">
      <w:pPr>
        <w:rPr>
          <w:sz w:val="22"/>
          <w:szCs w:val="22"/>
        </w:rPr>
      </w:pPr>
    </w:p>
    <w:p w14:paraId="56CDF0EC" w14:textId="77777777" w:rsidR="009C6B0A" w:rsidRDefault="009C6B0A" w:rsidP="00D05408">
      <w:pPr>
        <w:rPr>
          <w:sz w:val="22"/>
          <w:szCs w:val="22"/>
        </w:rPr>
      </w:pPr>
      <w:r>
        <w:rPr>
          <w:sz w:val="22"/>
          <w:szCs w:val="22"/>
        </w:rPr>
        <w:t>For more details on each of the parameters, type:</w:t>
      </w:r>
    </w:p>
    <w:p w14:paraId="35A07297" w14:textId="77777777" w:rsidR="009C6B0A" w:rsidRDefault="009C6B0A" w:rsidP="00D05408">
      <w:pPr>
        <w:rPr>
          <w:sz w:val="22"/>
          <w:szCs w:val="22"/>
        </w:rPr>
      </w:pPr>
    </w:p>
    <w:p w14:paraId="6758D110" w14:textId="77777777" w:rsidR="009C6B0A" w:rsidRPr="009C6B0A" w:rsidRDefault="009C6B0A" w:rsidP="00D05408">
      <w:pPr>
        <w:rPr>
          <w:rFonts w:ascii="Courier New" w:hAnsi="Courier New" w:cs="Courier New"/>
          <w:sz w:val="22"/>
          <w:szCs w:val="22"/>
        </w:rPr>
      </w:pPr>
      <w:r w:rsidRPr="009C6B0A">
        <w:rPr>
          <w:rFonts w:ascii="Courier New" w:hAnsi="Courier New" w:cs="Courier New"/>
          <w:sz w:val="22"/>
          <w:szCs w:val="22"/>
        </w:rPr>
        <w:t>help(‘ergm-terms’)</w:t>
      </w:r>
    </w:p>
    <w:p w14:paraId="55593438" w14:textId="77777777" w:rsidR="00112F51" w:rsidRPr="002C6D2A" w:rsidRDefault="00112F51" w:rsidP="00D05408">
      <w:pPr>
        <w:numPr>
          <w:ins w:id="0" w:author="teclab" w:date="2008-02-05T19:00:00Z"/>
        </w:numPr>
        <w:rPr>
          <w:sz w:val="22"/>
          <w:szCs w:val="22"/>
        </w:rPr>
      </w:pPr>
    </w:p>
    <w:p w14:paraId="5A352747" w14:textId="77777777" w:rsidR="00D05408" w:rsidRPr="002C6D2A" w:rsidRDefault="00D05408" w:rsidP="00D05408">
      <w:pPr>
        <w:rPr>
          <w:sz w:val="22"/>
          <w:szCs w:val="22"/>
        </w:rPr>
      </w:pPr>
      <w:r w:rsidRPr="002C6D2A">
        <w:rPr>
          <w:i/>
          <w:sz w:val="22"/>
          <w:szCs w:val="22"/>
          <w:u w:val="single"/>
        </w:rPr>
        <w:t>Step 3</w:t>
      </w:r>
      <w:r w:rsidRPr="002C6D2A">
        <w:rPr>
          <w:sz w:val="22"/>
          <w:szCs w:val="22"/>
        </w:rPr>
        <w:t xml:space="preserve">: </w:t>
      </w:r>
      <w:r w:rsidR="0092749A" w:rsidRPr="002C6D2A">
        <w:rPr>
          <w:sz w:val="22"/>
          <w:szCs w:val="22"/>
        </w:rPr>
        <w:t>View Results</w:t>
      </w:r>
    </w:p>
    <w:p w14:paraId="4430ADF4" w14:textId="77777777" w:rsidR="00ED60D3" w:rsidRPr="002C6D2A" w:rsidRDefault="00ED60D3" w:rsidP="00D05408">
      <w:pPr>
        <w:rPr>
          <w:sz w:val="22"/>
          <w:szCs w:val="22"/>
        </w:rPr>
      </w:pPr>
    </w:p>
    <w:p w14:paraId="1A8E3758" w14:textId="77777777" w:rsidR="00ED60D3" w:rsidRPr="002C6D2A" w:rsidRDefault="00ED60D3" w:rsidP="00D05408">
      <w:pPr>
        <w:rPr>
          <w:sz w:val="22"/>
          <w:szCs w:val="22"/>
        </w:rPr>
      </w:pPr>
      <w:r w:rsidRPr="002C6D2A">
        <w:rPr>
          <w:sz w:val="22"/>
          <w:szCs w:val="22"/>
        </w:rPr>
        <w:t>To view the results from the above model, use command:</w:t>
      </w:r>
    </w:p>
    <w:p w14:paraId="5CEDEC4E" w14:textId="77777777" w:rsidR="00ED60D3" w:rsidRPr="002C6D2A" w:rsidRDefault="00ED60D3" w:rsidP="00D05408">
      <w:pPr>
        <w:rPr>
          <w:sz w:val="22"/>
          <w:szCs w:val="22"/>
        </w:rPr>
      </w:pPr>
    </w:p>
    <w:p w14:paraId="2E8F5529" w14:textId="77777777" w:rsidR="00ED60D3" w:rsidRPr="002C6D2A" w:rsidRDefault="00ED60D3" w:rsidP="00D05408">
      <w:pPr>
        <w:rPr>
          <w:rFonts w:ascii="Courier New" w:hAnsi="Courier New" w:cs="Courier New"/>
          <w:b/>
          <w:sz w:val="20"/>
          <w:szCs w:val="20"/>
        </w:rPr>
      </w:pPr>
      <w:r w:rsidRPr="002C6D2A">
        <w:rPr>
          <w:rFonts w:ascii="Courier New" w:hAnsi="Courier New" w:cs="Courier New"/>
          <w:b/>
          <w:sz w:val="20"/>
          <w:szCs w:val="20"/>
        </w:rPr>
        <w:t>summary(model)</w:t>
      </w:r>
    </w:p>
    <w:p w14:paraId="4BC2E427" w14:textId="77777777" w:rsidR="00ED60D3" w:rsidRPr="002C6D2A" w:rsidRDefault="00ED60D3" w:rsidP="00D05408">
      <w:pPr>
        <w:rPr>
          <w:sz w:val="22"/>
          <w:szCs w:val="22"/>
        </w:rPr>
      </w:pPr>
    </w:p>
    <w:p w14:paraId="0EB79958" w14:textId="77777777" w:rsidR="0092749A" w:rsidRPr="002C6D2A" w:rsidRDefault="0092749A" w:rsidP="00D05408">
      <w:pPr>
        <w:rPr>
          <w:sz w:val="22"/>
          <w:szCs w:val="22"/>
        </w:rPr>
      </w:pPr>
      <w:r w:rsidRPr="002C6D2A">
        <w:rPr>
          <w:sz w:val="22"/>
          <w:szCs w:val="22"/>
        </w:rPr>
        <w:t>For each statistic, p-value &lt;0.05 indicates significant result. Interpret the results and check if hypotheses are supported. Also, answer the research question based on these results.</w:t>
      </w:r>
    </w:p>
    <w:p w14:paraId="34826B09" w14:textId="77777777" w:rsidR="0092749A" w:rsidRPr="002C6D2A" w:rsidRDefault="0092749A" w:rsidP="00D05408">
      <w:pPr>
        <w:rPr>
          <w:sz w:val="22"/>
          <w:szCs w:val="22"/>
        </w:rPr>
      </w:pPr>
    </w:p>
    <w:p w14:paraId="0A50F63D" w14:textId="77777777" w:rsidR="0092749A" w:rsidRPr="002C6D2A" w:rsidRDefault="0092749A" w:rsidP="0092749A">
      <w:pPr>
        <w:rPr>
          <w:sz w:val="22"/>
          <w:szCs w:val="22"/>
        </w:rPr>
      </w:pPr>
      <w:r w:rsidRPr="002C6D2A">
        <w:rPr>
          <w:i/>
          <w:sz w:val="22"/>
          <w:szCs w:val="22"/>
          <w:u w:val="single"/>
        </w:rPr>
        <w:t>Step 4</w:t>
      </w:r>
      <w:r w:rsidRPr="002C6D2A">
        <w:rPr>
          <w:sz w:val="22"/>
          <w:szCs w:val="22"/>
        </w:rPr>
        <w:t>: Model Diagnostics</w:t>
      </w:r>
    </w:p>
    <w:p w14:paraId="5F033DF4" w14:textId="77777777" w:rsidR="0092749A" w:rsidRPr="002C6D2A" w:rsidRDefault="0092749A" w:rsidP="00D05408">
      <w:pPr>
        <w:rPr>
          <w:sz w:val="22"/>
          <w:szCs w:val="22"/>
        </w:rPr>
      </w:pPr>
    </w:p>
    <w:p w14:paraId="1A6C9189" w14:textId="77777777" w:rsidR="00ED60D3" w:rsidRPr="002C6D2A" w:rsidRDefault="00ED60D3" w:rsidP="00D05408">
      <w:pPr>
        <w:rPr>
          <w:sz w:val="22"/>
          <w:szCs w:val="22"/>
        </w:rPr>
      </w:pPr>
      <w:r w:rsidRPr="002C6D2A">
        <w:rPr>
          <w:sz w:val="22"/>
          <w:szCs w:val="22"/>
        </w:rPr>
        <w:t>To judge convergence of the MCMC processes in the model, we use the following command</w:t>
      </w:r>
      <w:r w:rsidR="00BD0D00" w:rsidRPr="002C6D2A">
        <w:rPr>
          <w:sz w:val="22"/>
          <w:szCs w:val="22"/>
        </w:rPr>
        <w:t>s</w:t>
      </w:r>
      <w:r w:rsidR="00733164" w:rsidRPr="002C6D2A">
        <w:rPr>
          <w:sz w:val="22"/>
          <w:szCs w:val="22"/>
        </w:rPr>
        <w:t xml:space="preserve"> (Before run these command, make sure to close the graphic window</w:t>
      </w:r>
      <w:r w:rsidR="00BD0D00" w:rsidRPr="002C6D2A">
        <w:rPr>
          <w:sz w:val="22"/>
          <w:szCs w:val="22"/>
        </w:rPr>
        <w:t>s</w:t>
      </w:r>
      <w:r w:rsidR="00733164" w:rsidRPr="002C6D2A">
        <w:rPr>
          <w:sz w:val="22"/>
          <w:szCs w:val="22"/>
        </w:rPr>
        <w:t xml:space="preserve"> </w:t>
      </w:r>
      <w:r w:rsidR="00BD0D00" w:rsidRPr="002C6D2A">
        <w:rPr>
          <w:sz w:val="22"/>
          <w:szCs w:val="22"/>
        </w:rPr>
        <w:t xml:space="preserve">of network visualizations </w:t>
      </w:r>
      <w:r w:rsidR="00733164" w:rsidRPr="002C6D2A">
        <w:rPr>
          <w:sz w:val="22"/>
          <w:szCs w:val="22"/>
        </w:rPr>
        <w:t>in R.</w:t>
      </w:r>
      <w:r w:rsidR="00BD0D00" w:rsidRPr="002C6D2A">
        <w:rPr>
          <w:sz w:val="22"/>
          <w:szCs w:val="22"/>
        </w:rPr>
        <w:t xml:space="preserve"> Otherwise, there may be device conflict problem.</w:t>
      </w:r>
      <w:r w:rsidR="00733164" w:rsidRPr="002C6D2A">
        <w:rPr>
          <w:sz w:val="22"/>
          <w:szCs w:val="22"/>
        </w:rPr>
        <w:t>)</w:t>
      </w:r>
      <w:r w:rsidRPr="002C6D2A">
        <w:rPr>
          <w:sz w:val="22"/>
          <w:szCs w:val="22"/>
        </w:rPr>
        <w:t>:</w:t>
      </w:r>
    </w:p>
    <w:p w14:paraId="5217EAB8" w14:textId="77777777" w:rsidR="00ED60D3" w:rsidRPr="002C6D2A" w:rsidRDefault="00ED60D3" w:rsidP="00D05408">
      <w:pPr>
        <w:rPr>
          <w:sz w:val="22"/>
          <w:szCs w:val="22"/>
        </w:rPr>
      </w:pPr>
    </w:p>
    <w:p w14:paraId="7A94664A" w14:textId="77777777" w:rsidR="00ED60D3" w:rsidRPr="002C6D2A" w:rsidRDefault="00ED60D3" w:rsidP="00ED60D3">
      <w:pPr>
        <w:autoSpaceDE w:val="0"/>
        <w:autoSpaceDN w:val="0"/>
        <w:adjustRightInd w:val="0"/>
        <w:rPr>
          <w:rFonts w:ascii="Courier New" w:hAnsi="Courier New" w:cs="Courier New"/>
          <w:b/>
          <w:sz w:val="20"/>
          <w:szCs w:val="20"/>
        </w:rPr>
      </w:pPr>
      <w:r w:rsidRPr="002C6D2A">
        <w:rPr>
          <w:rFonts w:ascii="Courier New" w:hAnsi="Courier New" w:cs="Courier New"/>
          <w:b/>
          <w:sz w:val="20"/>
          <w:szCs w:val="20"/>
        </w:rPr>
        <w:t>pdf("modeldiagnostics.pdf")</w:t>
      </w:r>
    </w:p>
    <w:p w14:paraId="2A250FBB" w14:textId="77777777" w:rsidR="00ED60D3" w:rsidRPr="002C6D2A" w:rsidRDefault="00ED60D3" w:rsidP="00ED60D3">
      <w:pPr>
        <w:autoSpaceDE w:val="0"/>
        <w:autoSpaceDN w:val="0"/>
        <w:adjustRightInd w:val="0"/>
        <w:rPr>
          <w:rFonts w:ascii="Courier New" w:hAnsi="Courier New" w:cs="Courier New"/>
          <w:b/>
          <w:sz w:val="20"/>
          <w:szCs w:val="20"/>
        </w:rPr>
      </w:pPr>
      <w:r w:rsidRPr="002C6D2A">
        <w:rPr>
          <w:rFonts w:ascii="Courier New" w:hAnsi="Courier New" w:cs="Courier New"/>
          <w:b/>
          <w:sz w:val="20"/>
          <w:szCs w:val="20"/>
        </w:rPr>
        <w:t>mcmc.diagnostics(model)</w:t>
      </w:r>
    </w:p>
    <w:p w14:paraId="6AD953AB" w14:textId="77777777" w:rsidR="00ED60D3" w:rsidRPr="002C6D2A" w:rsidRDefault="00ED60D3" w:rsidP="00ED60D3">
      <w:pPr>
        <w:rPr>
          <w:rFonts w:ascii="Courier New" w:hAnsi="Courier New" w:cs="Courier New"/>
          <w:b/>
          <w:sz w:val="20"/>
          <w:szCs w:val="20"/>
        </w:rPr>
      </w:pPr>
      <w:r w:rsidRPr="002C6D2A">
        <w:rPr>
          <w:rFonts w:ascii="Courier New" w:hAnsi="Courier New" w:cs="Courier New"/>
          <w:b/>
          <w:sz w:val="20"/>
          <w:szCs w:val="20"/>
        </w:rPr>
        <w:t>dev.off()</w:t>
      </w:r>
    </w:p>
    <w:p w14:paraId="2E6BC60D" w14:textId="77777777" w:rsidR="00733164" w:rsidRPr="002C6D2A" w:rsidRDefault="00733164" w:rsidP="0070070B">
      <w:pPr>
        <w:rPr>
          <w:sz w:val="22"/>
          <w:szCs w:val="22"/>
        </w:rPr>
      </w:pPr>
    </w:p>
    <w:p w14:paraId="7799AF2B" w14:textId="77777777" w:rsidR="00112F51" w:rsidRPr="002C6D2A" w:rsidRDefault="0070070B" w:rsidP="00112F51">
      <w:pPr>
        <w:rPr>
          <w:sz w:val="22"/>
          <w:szCs w:val="22"/>
        </w:rPr>
      </w:pPr>
      <w:r w:rsidRPr="002C6D2A">
        <w:rPr>
          <w:sz w:val="22"/>
          <w:szCs w:val="22"/>
        </w:rPr>
        <w:t>These commands will generate a pdf file of model diagnost</w:t>
      </w:r>
      <w:r w:rsidR="00112F51" w:rsidRPr="002C6D2A">
        <w:rPr>
          <w:sz w:val="22"/>
          <w:szCs w:val="22"/>
        </w:rPr>
        <w:t xml:space="preserve">ics located in </w:t>
      </w:r>
      <w:r w:rsidR="004067C1">
        <w:rPr>
          <w:sz w:val="22"/>
          <w:szCs w:val="22"/>
        </w:rPr>
        <w:t>your designated working directory.</w:t>
      </w:r>
      <w:r w:rsidR="00112F51" w:rsidRPr="002C6D2A">
        <w:rPr>
          <w:sz w:val="22"/>
          <w:szCs w:val="22"/>
        </w:rPr>
        <w:t xml:space="preserve"> Or you can execute only the second command</w:t>
      </w:r>
      <w:r w:rsidR="005F333D" w:rsidRPr="002C6D2A">
        <w:rPr>
          <w:sz w:val="22"/>
          <w:szCs w:val="22"/>
        </w:rPr>
        <w:t xml:space="preserve"> </w:t>
      </w:r>
      <w:r w:rsidR="00112F51" w:rsidRPr="002C6D2A">
        <w:rPr>
          <w:sz w:val="22"/>
          <w:szCs w:val="22"/>
        </w:rPr>
        <w:t>to see the result in R window.</w:t>
      </w:r>
    </w:p>
    <w:p w14:paraId="5DE20BA4" w14:textId="77777777" w:rsidR="0070070B" w:rsidRPr="002C6D2A" w:rsidRDefault="0070070B" w:rsidP="0070070B">
      <w:pPr>
        <w:rPr>
          <w:sz w:val="22"/>
          <w:szCs w:val="22"/>
        </w:rPr>
      </w:pPr>
    </w:p>
    <w:p w14:paraId="43E578B5" w14:textId="77777777" w:rsidR="0070070B" w:rsidRPr="002C6D2A" w:rsidRDefault="0070070B" w:rsidP="0070070B">
      <w:pPr>
        <w:rPr>
          <w:sz w:val="22"/>
          <w:szCs w:val="22"/>
        </w:rPr>
      </w:pPr>
      <w:r w:rsidRPr="002C6D2A">
        <w:rPr>
          <w:sz w:val="22"/>
          <w:szCs w:val="22"/>
        </w:rPr>
        <w:t>The plots indicate change of model statistics during the last iteration of the MCMC estimation procedure. For each model statistic, the left hand side plot gives the change of the statistic with iterations and the right hand side plot is a histogram of statistic. Both are normalized, so the observed data locate at 0.</w:t>
      </w:r>
    </w:p>
    <w:p w14:paraId="55548155" w14:textId="77777777" w:rsidR="0070070B" w:rsidRPr="002C6D2A" w:rsidRDefault="0070070B" w:rsidP="0070070B">
      <w:pPr>
        <w:rPr>
          <w:sz w:val="22"/>
          <w:szCs w:val="22"/>
        </w:rPr>
      </w:pPr>
    </w:p>
    <w:p w14:paraId="25F281F5" w14:textId="77777777" w:rsidR="0070070B" w:rsidRPr="002C6D2A" w:rsidRDefault="0070070B" w:rsidP="0070070B">
      <w:pPr>
        <w:rPr>
          <w:sz w:val="22"/>
          <w:szCs w:val="22"/>
        </w:rPr>
      </w:pPr>
      <w:r w:rsidRPr="002C6D2A">
        <w:rPr>
          <w:sz w:val="22"/>
          <w:szCs w:val="22"/>
        </w:rPr>
        <w:t>Include model diagnostics into your report and interpret the plots you got. Has the MCMC process converged to desired state?</w:t>
      </w:r>
    </w:p>
    <w:p w14:paraId="637052F1" w14:textId="77777777" w:rsidR="0070070B" w:rsidRPr="002C6D2A" w:rsidRDefault="0070070B" w:rsidP="00274BD7">
      <w:pPr>
        <w:rPr>
          <w:i/>
          <w:sz w:val="22"/>
          <w:szCs w:val="22"/>
          <w:u w:val="single"/>
        </w:rPr>
      </w:pPr>
    </w:p>
    <w:p w14:paraId="2633A807" w14:textId="77777777" w:rsidR="002B2D26" w:rsidRDefault="002B2D26" w:rsidP="00274BD7">
      <w:pPr>
        <w:rPr>
          <w:i/>
          <w:sz w:val="22"/>
          <w:szCs w:val="22"/>
          <w:u w:val="single"/>
        </w:rPr>
      </w:pPr>
    </w:p>
    <w:p w14:paraId="26C1DEA6" w14:textId="77777777" w:rsidR="00274BD7" w:rsidRPr="002C6D2A" w:rsidRDefault="00274BD7" w:rsidP="00274BD7">
      <w:pPr>
        <w:rPr>
          <w:sz w:val="22"/>
          <w:szCs w:val="22"/>
        </w:rPr>
      </w:pPr>
      <w:r w:rsidRPr="002C6D2A">
        <w:rPr>
          <w:i/>
          <w:sz w:val="22"/>
          <w:szCs w:val="22"/>
          <w:u w:val="single"/>
        </w:rPr>
        <w:t>Step 5</w:t>
      </w:r>
      <w:r w:rsidRPr="002C6D2A">
        <w:rPr>
          <w:sz w:val="22"/>
          <w:szCs w:val="22"/>
        </w:rPr>
        <w:t>: Goodness of Fit</w:t>
      </w:r>
    </w:p>
    <w:p w14:paraId="7687526E" w14:textId="77777777" w:rsidR="00274BD7" w:rsidRPr="002C6D2A" w:rsidRDefault="00274BD7" w:rsidP="00274BD7">
      <w:pPr>
        <w:rPr>
          <w:sz w:val="22"/>
          <w:szCs w:val="22"/>
        </w:rPr>
      </w:pPr>
      <w:r w:rsidRPr="002C6D2A">
        <w:rPr>
          <w:sz w:val="22"/>
          <w:szCs w:val="22"/>
        </w:rPr>
        <w:t xml:space="preserve">This step is to check how well </w:t>
      </w:r>
      <w:r w:rsidR="00F871F7" w:rsidRPr="002C6D2A">
        <w:rPr>
          <w:sz w:val="22"/>
          <w:szCs w:val="22"/>
        </w:rPr>
        <w:t>the estimated model captures certain features of the observed network, for example triangles in the network.</w:t>
      </w:r>
    </w:p>
    <w:p w14:paraId="407234C8" w14:textId="77777777" w:rsidR="00F871F7" w:rsidRPr="002C6D2A" w:rsidRDefault="00F871F7" w:rsidP="00274BD7">
      <w:pPr>
        <w:rPr>
          <w:sz w:val="22"/>
          <w:szCs w:val="22"/>
        </w:rPr>
      </w:pPr>
      <w:r w:rsidRPr="002C6D2A">
        <w:rPr>
          <w:sz w:val="22"/>
          <w:szCs w:val="22"/>
        </w:rPr>
        <w:t>First, we simulate many networks from the estimated model and get 100 samp</w:t>
      </w:r>
      <w:r w:rsidR="001B6633" w:rsidRPr="002C6D2A">
        <w:rPr>
          <w:sz w:val="22"/>
          <w:szCs w:val="22"/>
        </w:rPr>
        <w:t>les from the simulation process. Please note, this is a very computationally intensive process and make take 5 minutes or more to compute.</w:t>
      </w:r>
    </w:p>
    <w:p w14:paraId="785FA901" w14:textId="77777777" w:rsidR="00F871F7" w:rsidRPr="002C6D2A" w:rsidRDefault="00F871F7" w:rsidP="00274BD7">
      <w:pPr>
        <w:rPr>
          <w:sz w:val="22"/>
          <w:szCs w:val="22"/>
        </w:rPr>
      </w:pPr>
    </w:p>
    <w:p w14:paraId="08E38F17" w14:textId="77777777" w:rsidR="00F871F7" w:rsidRPr="002C6D2A" w:rsidRDefault="00F871F7" w:rsidP="00274BD7">
      <w:pPr>
        <w:rPr>
          <w:rFonts w:ascii="Courier New" w:hAnsi="Courier New" w:cs="Courier New"/>
          <w:b/>
          <w:sz w:val="20"/>
          <w:szCs w:val="20"/>
        </w:rPr>
      </w:pPr>
      <w:r w:rsidRPr="002C6D2A">
        <w:rPr>
          <w:rFonts w:ascii="Courier New" w:hAnsi="Courier New" w:cs="Courier New"/>
          <w:b/>
          <w:sz w:val="20"/>
          <w:szCs w:val="20"/>
        </w:rPr>
        <w:lastRenderedPageBreak/>
        <w:t>sim &lt;- simulate(model, burnin=100000, interval=100000, nsim=100, verbose=T)</w:t>
      </w:r>
    </w:p>
    <w:p w14:paraId="1CF5256C" w14:textId="77777777" w:rsidR="00F871F7" w:rsidRPr="002C6D2A" w:rsidRDefault="00F871F7" w:rsidP="00274BD7">
      <w:pPr>
        <w:rPr>
          <w:sz w:val="22"/>
          <w:szCs w:val="22"/>
        </w:rPr>
      </w:pPr>
    </w:p>
    <w:p w14:paraId="03A95F54" w14:textId="77777777" w:rsidR="00F871F7" w:rsidRPr="002C6D2A" w:rsidRDefault="00F871F7" w:rsidP="00F871F7">
      <w:pPr>
        <w:autoSpaceDE w:val="0"/>
        <w:autoSpaceDN w:val="0"/>
        <w:adjustRightInd w:val="0"/>
        <w:rPr>
          <w:sz w:val="22"/>
          <w:szCs w:val="22"/>
        </w:rPr>
      </w:pPr>
      <w:r w:rsidRPr="002C6D2A">
        <w:rPr>
          <w:sz w:val="22"/>
          <w:szCs w:val="22"/>
        </w:rPr>
        <w:t>Then, we get the number of triangles from each of the 100 samples:</w:t>
      </w:r>
    </w:p>
    <w:p w14:paraId="13BACABF" w14:textId="77777777" w:rsidR="00F871F7" w:rsidRPr="002C6D2A" w:rsidRDefault="00F871F7" w:rsidP="00F871F7">
      <w:pPr>
        <w:autoSpaceDE w:val="0"/>
        <w:autoSpaceDN w:val="0"/>
        <w:adjustRightInd w:val="0"/>
        <w:rPr>
          <w:sz w:val="22"/>
          <w:szCs w:val="22"/>
        </w:rPr>
      </w:pPr>
    </w:p>
    <w:p w14:paraId="38189D96" w14:textId="20F955CE" w:rsidR="00F871F7" w:rsidRDefault="00722AAF" w:rsidP="00F871F7">
      <w:pPr>
        <w:autoSpaceDE w:val="0"/>
        <w:autoSpaceDN w:val="0"/>
        <w:adjustRightInd w:val="0"/>
        <w:rPr>
          <w:rFonts w:ascii="Courier New" w:hAnsi="Courier New" w:cs="Courier New"/>
          <w:b/>
          <w:sz w:val="20"/>
          <w:szCs w:val="20"/>
        </w:rPr>
      </w:pPr>
      <w:r w:rsidRPr="00722AAF">
        <w:rPr>
          <w:rFonts w:ascii="Courier New" w:hAnsi="Courier New" w:cs="Courier New"/>
          <w:b/>
          <w:sz w:val="20"/>
          <w:szCs w:val="20"/>
        </w:rPr>
        <w:t>model.tridist &lt;- sapply(1:100, function(x) summary(sim[[x]] ~triangle))</w:t>
      </w:r>
    </w:p>
    <w:p w14:paraId="185D9016" w14:textId="77777777" w:rsidR="00722AAF" w:rsidRPr="002C6D2A" w:rsidRDefault="00722AAF" w:rsidP="00F871F7">
      <w:pPr>
        <w:autoSpaceDE w:val="0"/>
        <w:autoSpaceDN w:val="0"/>
        <w:adjustRightInd w:val="0"/>
        <w:rPr>
          <w:sz w:val="22"/>
          <w:szCs w:val="22"/>
        </w:rPr>
      </w:pPr>
    </w:p>
    <w:p w14:paraId="2362467B" w14:textId="77777777" w:rsidR="00F871F7" w:rsidRPr="002C6D2A" w:rsidRDefault="001F21A0" w:rsidP="00F871F7">
      <w:pPr>
        <w:autoSpaceDE w:val="0"/>
        <w:autoSpaceDN w:val="0"/>
        <w:adjustRightInd w:val="0"/>
        <w:rPr>
          <w:sz w:val="22"/>
          <w:szCs w:val="22"/>
        </w:rPr>
      </w:pPr>
      <w:r w:rsidRPr="002C6D2A">
        <w:rPr>
          <w:sz w:val="22"/>
          <w:szCs w:val="22"/>
        </w:rPr>
        <w:t>W</w:t>
      </w:r>
      <w:r w:rsidR="00F871F7" w:rsidRPr="002C6D2A">
        <w:rPr>
          <w:sz w:val="22"/>
          <w:szCs w:val="22"/>
        </w:rPr>
        <w:t>e compare the distribution of triangles in the sampled networks with the observed network:</w:t>
      </w:r>
    </w:p>
    <w:p w14:paraId="0C36ACC9" w14:textId="77777777" w:rsidR="00F871F7" w:rsidRPr="002C6D2A" w:rsidRDefault="00F871F7" w:rsidP="00F871F7">
      <w:pPr>
        <w:autoSpaceDE w:val="0"/>
        <w:autoSpaceDN w:val="0"/>
        <w:adjustRightInd w:val="0"/>
        <w:rPr>
          <w:sz w:val="22"/>
          <w:szCs w:val="22"/>
        </w:rPr>
      </w:pPr>
    </w:p>
    <w:p w14:paraId="288F552A" w14:textId="77777777" w:rsidR="00F871F7" w:rsidRPr="002C6D2A" w:rsidRDefault="00F871F7" w:rsidP="00F871F7">
      <w:pPr>
        <w:autoSpaceDE w:val="0"/>
        <w:autoSpaceDN w:val="0"/>
        <w:adjustRightInd w:val="0"/>
        <w:rPr>
          <w:rFonts w:ascii="Courier New" w:hAnsi="Courier New" w:cs="Courier New"/>
          <w:b/>
          <w:sz w:val="20"/>
          <w:szCs w:val="20"/>
        </w:rPr>
      </w:pPr>
      <w:r w:rsidRPr="002C6D2A">
        <w:rPr>
          <w:rFonts w:ascii="Courier New" w:hAnsi="Courier New" w:cs="Courier New"/>
          <w:b/>
          <w:sz w:val="20"/>
          <w:szCs w:val="20"/>
        </w:rPr>
        <w:t>hist(model</w:t>
      </w:r>
      <w:r w:rsidR="005C20AA" w:rsidRPr="002C6D2A">
        <w:rPr>
          <w:rFonts w:ascii="Courier New" w:hAnsi="Courier New" w:cs="Courier New"/>
          <w:b/>
          <w:sz w:val="20"/>
          <w:szCs w:val="20"/>
        </w:rPr>
        <w:t>.tridist,xlim=c(2</w:t>
      </w:r>
      <w:r w:rsidRPr="002C6D2A">
        <w:rPr>
          <w:rFonts w:ascii="Courier New" w:hAnsi="Courier New" w:cs="Courier New"/>
          <w:b/>
          <w:sz w:val="20"/>
          <w:szCs w:val="20"/>
        </w:rPr>
        <w:t>0,</w:t>
      </w:r>
      <w:r w:rsidR="005C20AA" w:rsidRPr="002C6D2A">
        <w:rPr>
          <w:rFonts w:ascii="Courier New" w:hAnsi="Courier New" w:cs="Courier New"/>
          <w:b/>
          <w:sz w:val="20"/>
          <w:szCs w:val="20"/>
        </w:rPr>
        <w:t>1</w:t>
      </w:r>
      <w:r w:rsidRPr="002C6D2A">
        <w:rPr>
          <w:rFonts w:ascii="Courier New" w:hAnsi="Courier New" w:cs="Courier New"/>
          <w:b/>
          <w:sz w:val="20"/>
          <w:szCs w:val="20"/>
        </w:rPr>
        <w:t>20))</w:t>
      </w:r>
    </w:p>
    <w:p w14:paraId="1DC3044D" w14:textId="77777777" w:rsidR="00F871F7" w:rsidRPr="002C6D2A" w:rsidRDefault="007A7D03" w:rsidP="00F871F7">
      <w:pPr>
        <w:autoSpaceDE w:val="0"/>
        <w:autoSpaceDN w:val="0"/>
        <w:adjustRightInd w:val="0"/>
        <w:rPr>
          <w:rFonts w:ascii="Courier New" w:hAnsi="Courier New" w:cs="Courier New"/>
          <w:b/>
          <w:sz w:val="20"/>
          <w:szCs w:val="20"/>
        </w:rPr>
      </w:pPr>
      <w:r w:rsidRPr="002C6D2A">
        <w:rPr>
          <w:rFonts w:ascii="Courier New" w:hAnsi="Courier New" w:cs="Courier New"/>
          <w:b/>
          <w:sz w:val="20"/>
          <w:szCs w:val="20"/>
        </w:rPr>
        <w:t>CRIeq</w:t>
      </w:r>
      <w:r w:rsidR="00F871F7" w:rsidRPr="002C6D2A">
        <w:rPr>
          <w:rFonts w:ascii="Courier New" w:hAnsi="Courier New" w:cs="Courier New"/>
          <w:b/>
          <w:sz w:val="20"/>
          <w:szCs w:val="20"/>
        </w:rPr>
        <w:t>.tri &lt;-summary(</w:t>
      </w:r>
      <w:r w:rsidRPr="002C6D2A">
        <w:rPr>
          <w:rFonts w:ascii="Courier New" w:hAnsi="Courier New" w:cs="Courier New"/>
          <w:b/>
          <w:sz w:val="20"/>
          <w:szCs w:val="20"/>
        </w:rPr>
        <w:t>CRIeq</w:t>
      </w:r>
      <w:r w:rsidR="00F871F7" w:rsidRPr="002C6D2A">
        <w:rPr>
          <w:rFonts w:ascii="Courier New" w:hAnsi="Courier New" w:cs="Courier New"/>
          <w:b/>
          <w:sz w:val="20"/>
          <w:szCs w:val="20"/>
        </w:rPr>
        <w:t>~triangle)</w:t>
      </w:r>
    </w:p>
    <w:p w14:paraId="5D88C1DB" w14:textId="77777777" w:rsidR="00F871F7" w:rsidRPr="002C6D2A" w:rsidRDefault="00F871F7" w:rsidP="00F871F7">
      <w:pPr>
        <w:autoSpaceDE w:val="0"/>
        <w:autoSpaceDN w:val="0"/>
        <w:adjustRightInd w:val="0"/>
        <w:rPr>
          <w:rFonts w:ascii="Courier New" w:hAnsi="Courier New" w:cs="Courier New"/>
          <w:b/>
          <w:sz w:val="20"/>
          <w:szCs w:val="20"/>
        </w:rPr>
      </w:pPr>
      <w:r w:rsidRPr="002C6D2A">
        <w:rPr>
          <w:rFonts w:ascii="Courier New" w:hAnsi="Courier New" w:cs="Courier New"/>
          <w:b/>
          <w:sz w:val="20"/>
          <w:szCs w:val="20"/>
        </w:rPr>
        <w:t>arrows(</w:t>
      </w:r>
      <w:r w:rsidR="007A7D03" w:rsidRPr="002C6D2A">
        <w:rPr>
          <w:rFonts w:ascii="Courier New" w:hAnsi="Courier New" w:cs="Courier New"/>
          <w:b/>
          <w:sz w:val="20"/>
          <w:szCs w:val="20"/>
        </w:rPr>
        <w:t>CRIeq</w:t>
      </w:r>
      <w:r w:rsidRPr="002C6D2A">
        <w:rPr>
          <w:rFonts w:ascii="Courier New" w:hAnsi="Courier New" w:cs="Courier New"/>
          <w:b/>
          <w:sz w:val="20"/>
          <w:szCs w:val="20"/>
        </w:rPr>
        <w:t>.tri,20,</w:t>
      </w:r>
      <w:r w:rsidR="007A7D03" w:rsidRPr="002C6D2A">
        <w:rPr>
          <w:rFonts w:ascii="Courier New" w:hAnsi="Courier New" w:cs="Courier New"/>
          <w:b/>
          <w:sz w:val="20"/>
          <w:szCs w:val="20"/>
        </w:rPr>
        <w:t xml:space="preserve"> CRIeq</w:t>
      </w:r>
      <w:r w:rsidRPr="002C6D2A">
        <w:rPr>
          <w:rFonts w:ascii="Courier New" w:hAnsi="Courier New" w:cs="Courier New"/>
          <w:b/>
          <w:sz w:val="20"/>
          <w:szCs w:val="20"/>
        </w:rPr>
        <w:t>.tri,5,col="red",lwd=3)</w:t>
      </w:r>
    </w:p>
    <w:p w14:paraId="6281DE20" w14:textId="77777777" w:rsidR="00F871F7" w:rsidRPr="002C6D2A" w:rsidRDefault="00F871F7" w:rsidP="00274BD7">
      <w:pPr>
        <w:rPr>
          <w:sz w:val="22"/>
          <w:szCs w:val="22"/>
        </w:rPr>
      </w:pPr>
    </w:p>
    <w:p w14:paraId="2B335D39" w14:textId="77777777" w:rsidR="00F871F7" w:rsidRPr="002C6D2A" w:rsidRDefault="00F871F7" w:rsidP="00274BD7">
      <w:pPr>
        <w:rPr>
          <w:sz w:val="22"/>
          <w:szCs w:val="22"/>
        </w:rPr>
      </w:pPr>
      <w:r w:rsidRPr="002C6D2A">
        <w:rPr>
          <w:sz w:val="22"/>
          <w:szCs w:val="22"/>
        </w:rPr>
        <w:t xml:space="preserve">The last several commands will generate a histogram of the triangles in the sampled network with an arrow indicating the value of observed network. Interpret your result. </w:t>
      </w:r>
      <w:r w:rsidR="0070070B" w:rsidRPr="002C6D2A">
        <w:rPr>
          <w:sz w:val="22"/>
          <w:szCs w:val="22"/>
        </w:rPr>
        <w:t>Is the estimated model a good one in terms of triangle measure? Include your results in your lab report.</w:t>
      </w:r>
    </w:p>
    <w:p w14:paraId="6C8C2740" w14:textId="77777777" w:rsidR="001F21A0" w:rsidRPr="002C6D2A" w:rsidRDefault="001F21A0" w:rsidP="00274BD7">
      <w:pPr>
        <w:rPr>
          <w:sz w:val="22"/>
          <w:szCs w:val="22"/>
        </w:rPr>
      </w:pPr>
    </w:p>
    <w:p w14:paraId="57CAB065" w14:textId="77777777" w:rsidR="001F21A0" w:rsidRPr="002C6D2A" w:rsidRDefault="001F21A0" w:rsidP="00274BD7">
      <w:pPr>
        <w:rPr>
          <w:sz w:val="22"/>
          <w:szCs w:val="22"/>
        </w:rPr>
      </w:pPr>
      <w:r w:rsidRPr="002C6D2A">
        <w:rPr>
          <w:sz w:val="22"/>
          <w:szCs w:val="22"/>
        </w:rPr>
        <w:t>We can repeat this goodness-of-fit evaluation process for a variety of other network statistics such as degree distribution, distribution of edgewise shared partners, and the distribution of geodesics. Note that “1e+5” = 10</w:t>
      </w:r>
      <w:r w:rsidRPr="002C6D2A">
        <w:rPr>
          <w:sz w:val="22"/>
          <w:szCs w:val="22"/>
          <w:vertAlign w:val="superscript"/>
        </w:rPr>
        <w:t>5</w:t>
      </w:r>
      <w:r w:rsidRPr="002C6D2A">
        <w:rPr>
          <w:sz w:val="22"/>
          <w:szCs w:val="22"/>
        </w:rPr>
        <w:t xml:space="preserve"> = 100,000.</w:t>
      </w:r>
    </w:p>
    <w:p w14:paraId="15DDED22" w14:textId="77777777" w:rsidR="001F21A0" w:rsidRPr="002C6D2A" w:rsidRDefault="001F21A0" w:rsidP="00274BD7">
      <w:pPr>
        <w:rPr>
          <w:sz w:val="22"/>
          <w:szCs w:val="22"/>
        </w:rPr>
      </w:pPr>
    </w:p>
    <w:p w14:paraId="7DDEEE0A" w14:textId="77777777" w:rsidR="001F21A0" w:rsidRPr="002C6D2A" w:rsidRDefault="001F21A0" w:rsidP="002C6D2A">
      <w:pPr>
        <w:rPr>
          <w:rFonts w:ascii="Courier New" w:hAnsi="Courier New" w:cs="Courier New"/>
          <w:b/>
          <w:sz w:val="20"/>
          <w:szCs w:val="20"/>
        </w:rPr>
      </w:pPr>
      <w:r w:rsidRPr="002C6D2A">
        <w:rPr>
          <w:rFonts w:ascii="Courier New" w:hAnsi="Courier New" w:cs="Courier New"/>
          <w:b/>
          <w:sz w:val="20"/>
          <w:szCs w:val="20"/>
        </w:rPr>
        <w:t>gof&lt;</w:t>
      </w:r>
      <w:r w:rsidR="002C6D2A">
        <w:rPr>
          <w:rFonts w:ascii="Courier New" w:hAnsi="Courier New" w:cs="Courier New"/>
          <w:b/>
          <w:sz w:val="20"/>
          <w:szCs w:val="20"/>
        </w:rPr>
        <w:t>-</w:t>
      </w:r>
      <w:r w:rsidRPr="002C6D2A">
        <w:rPr>
          <w:rFonts w:ascii="Courier New" w:hAnsi="Courier New" w:cs="Courier New"/>
          <w:b/>
          <w:sz w:val="20"/>
          <w:szCs w:val="20"/>
        </w:rPr>
        <w:t>gof(model~idegree+odegree+espartners+distance,verbose=T,burnin=1e+5,</w:t>
      </w:r>
      <w:r w:rsidR="002C6D2A">
        <w:rPr>
          <w:rFonts w:ascii="Courier New" w:hAnsi="Courier New" w:cs="Courier New"/>
          <w:b/>
          <w:sz w:val="20"/>
          <w:szCs w:val="20"/>
        </w:rPr>
        <w:br/>
      </w:r>
      <w:r w:rsidRPr="002C6D2A">
        <w:rPr>
          <w:rFonts w:ascii="Courier New" w:hAnsi="Courier New" w:cs="Courier New"/>
          <w:b/>
          <w:sz w:val="20"/>
          <w:szCs w:val="20"/>
        </w:rPr>
        <w:t>interval=1e+5)</w:t>
      </w:r>
    </w:p>
    <w:p w14:paraId="6C5EFAC7" w14:textId="77777777" w:rsidR="001F21A0" w:rsidRPr="002C6D2A" w:rsidRDefault="001F21A0" w:rsidP="00274BD7">
      <w:pPr>
        <w:rPr>
          <w:sz w:val="22"/>
          <w:szCs w:val="22"/>
        </w:rPr>
      </w:pPr>
    </w:p>
    <w:p w14:paraId="12C79BF5" w14:textId="77777777" w:rsidR="001F21A0" w:rsidRPr="002C6D2A" w:rsidRDefault="001F21A0" w:rsidP="00274BD7">
      <w:pPr>
        <w:rPr>
          <w:sz w:val="22"/>
          <w:szCs w:val="22"/>
        </w:rPr>
      </w:pPr>
      <w:r w:rsidRPr="002C6D2A">
        <w:rPr>
          <w:sz w:val="22"/>
          <w:szCs w:val="22"/>
        </w:rPr>
        <w:t>This code simulates networks as we did above, compiles statistics for these simulations as well as the observed network, and calculates p-valu</w:t>
      </w:r>
      <w:r w:rsidR="002C6D2A" w:rsidRPr="002C6D2A">
        <w:rPr>
          <w:sz w:val="22"/>
          <w:szCs w:val="22"/>
        </w:rPr>
        <w:t>es like PNET. However, we’ll just plot the distributions of all of the aforementioned values to evaluate the correspondence between the networks simulated by the model and the observed network.</w:t>
      </w:r>
    </w:p>
    <w:p w14:paraId="0EB6BCA1" w14:textId="77777777" w:rsidR="002C6D2A" w:rsidRPr="002C6D2A" w:rsidRDefault="002C6D2A" w:rsidP="00274BD7">
      <w:pPr>
        <w:rPr>
          <w:sz w:val="22"/>
          <w:szCs w:val="22"/>
        </w:rPr>
      </w:pPr>
    </w:p>
    <w:p w14:paraId="136F2FED" w14:textId="77777777" w:rsidR="002C6D2A" w:rsidRPr="002C6D2A" w:rsidRDefault="002C6D2A" w:rsidP="00274BD7">
      <w:pPr>
        <w:rPr>
          <w:rFonts w:ascii="Courier New" w:hAnsi="Courier New" w:cs="Courier New"/>
          <w:b/>
          <w:sz w:val="20"/>
          <w:szCs w:val="20"/>
        </w:rPr>
      </w:pPr>
      <w:r w:rsidRPr="002C6D2A">
        <w:rPr>
          <w:rFonts w:ascii="Courier New" w:hAnsi="Courier New" w:cs="Courier New"/>
          <w:b/>
          <w:sz w:val="20"/>
          <w:szCs w:val="20"/>
        </w:rPr>
        <w:t>par(mfrow=c(2,2))</w:t>
      </w:r>
    </w:p>
    <w:p w14:paraId="2B8E5CDC" w14:textId="77777777" w:rsidR="002C6D2A" w:rsidRPr="002C6D2A" w:rsidRDefault="002C6D2A" w:rsidP="00274BD7">
      <w:pPr>
        <w:rPr>
          <w:rFonts w:ascii="Courier New" w:hAnsi="Courier New" w:cs="Courier New"/>
          <w:b/>
          <w:sz w:val="20"/>
          <w:szCs w:val="20"/>
        </w:rPr>
      </w:pPr>
      <w:r w:rsidRPr="002C6D2A">
        <w:rPr>
          <w:rFonts w:ascii="Courier New" w:hAnsi="Courier New" w:cs="Courier New"/>
          <w:b/>
          <w:sz w:val="20"/>
          <w:szCs w:val="20"/>
        </w:rPr>
        <w:t>plot(g</w:t>
      </w:r>
      <w:r w:rsidR="00D67134">
        <w:rPr>
          <w:rFonts w:ascii="Courier New" w:hAnsi="Courier New" w:cs="Courier New"/>
          <w:b/>
          <w:sz w:val="20"/>
          <w:szCs w:val="20"/>
        </w:rPr>
        <w:t>of</w:t>
      </w:r>
      <w:r w:rsidRPr="002C6D2A">
        <w:rPr>
          <w:rFonts w:ascii="Courier New" w:hAnsi="Courier New" w:cs="Courier New"/>
          <w:b/>
          <w:sz w:val="20"/>
          <w:szCs w:val="20"/>
        </w:rPr>
        <w:t>)</w:t>
      </w:r>
    </w:p>
    <w:p w14:paraId="0F8D1B86" w14:textId="77777777" w:rsidR="002C6D2A" w:rsidRPr="002C6D2A" w:rsidRDefault="002C6D2A" w:rsidP="00274BD7">
      <w:pPr>
        <w:rPr>
          <w:sz w:val="22"/>
          <w:szCs w:val="22"/>
        </w:rPr>
      </w:pPr>
    </w:p>
    <w:p w14:paraId="33658E9D" w14:textId="77777777" w:rsidR="002C6D2A" w:rsidRPr="002C6D2A" w:rsidRDefault="002C6D2A" w:rsidP="00274BD7">
      <w:pPr>
        <w:rPr>
          <w:sz w:val="22"/>
          <w:szCs w:val="22"/>
        </w:rPr>
      </w:pPr>
      <w:r w:rsidRPr="002C6D2A">
        <w:rPr>
          <w:sz w:val="22"/>
          <w:szCs w:val="22"/>
        </w:rPr>
        <w:t>The resulting graph should have 4 subplots corresponding to the 4 parameters from the gof function above. The dark black line represents the data for the observed network. The boxplots represent the distribution of corresponding degrees across the simulated networks. The soft lines are the 95% confidence intervals. Copy this image and include it in your writeup.</w:t>
      </w:r>
    </w:p>
    <w:p w14:paraId="79EFEA73" w14:textId="77777777" w:rsidR="002B2D26" w:rsidRDefault="002B2D26" w:rsidP="00274BD7">
      <w:pPr>
        <w:rPr>
          <w:sz w:val="22"/>
          <w:szCs w:val="22"/>
        </w:rPr>
      </w:pPr>
      <w:bookmarkStart w:id="1" w:name="_GoBack"/>
      <w:bookmarkEnd w:id="1"/>
    </w:p>
    <w:p w14:paraId="04023FA2" w14:textId="77777777" w:rsidR="002C6D2A" w:rsidRPr="002C6D2A" w:rsidRDefault="002C6D2A" w:rsidP="00274BD7">
      <w:pPr>
        <w:rPr>
          <w:sz w:val="22"/>
          <w:szCs w:val="22"/>
        </w:rPr>
      </w:pPr>
      <w:r w:rsidRPr="002C6D2A">
        <w:rPr>
          <w:sz w:val="22"/>
          <w:szCs w:val="22"/>
        </w:rPr>
        <w:t xml:space="preserve">Report the p-values </w:t>
      </w:r>
      <w:r w:rsidR="002B2D26">
        <w:rPr>
          <w:sz w:val="22"/>
          <w:szCs w:val="22"/>
        </w:rPr>
        <w:t>for the simulation:</w:t>
      </w:r>
    </w:p>
    <w:p w14:paraId="654FD515" w14:textId="77777777" w:rsidR="002C6D2A" w:rsidRPr="002C6D2A" w:rsidRDefault="002C6D2A" w:rsidP="00274BD7">
      <w:pPr>
        <w:rPr>
          <w:sz w:val="22"/>
          <w:szCs w:val="22"/>
        </w:rPr>
      </w:pPr>
    </w:p>
    <w:p w14:paraId="42AE7F6A" w14:textId="77777777" w:rsidR="002C6D2A" w:rsidRPr="002C6D2A" w:rsidRDefault="002C6D2A" w:rsidP="00274BD7">
      <w:pPr>
        <w:rPr>
          <w:rFonts w:ascii="Courier New" w:hAnsi="Courier New" w:cs="Courier New"/>
          <w:b/>
          <w:sz w:val="20"/>
          <w:szCs w:val="20"/>
        </w:rPr>
      </w:pPr>
      <w:r w:rsidRPr="002C6D2A">
        <w:rPr>
          <w:rFonts w:ascii="Courier New" w:hAnsi="Courier New" w:cs="Courier New"/>
          <w:b/>
          <w:sz w:val="20"/>
          <w:szCs w:val="20"/>
        </w:rPr>
        <w:t>gof</w:t>
      </w:r>
    </w:p>
    <w:p w14:paraId="3B5AD7DB" w14:textId="77777777" w:rsidR="002C6D2A" w:rsidRPr="002C6D2A" w:rsidRDefault="002C6D2A" w:rsidP="00274BD7">
      <w:pPr>
        <w:rPr>
          <w:sz w:val="22"/>
          <w:szCs w:val="22"/>
        </w:rPr>
      </w:pPr>
    </w:p>
    <w:p w14:paraId="2717B7F0" w14:textId="77777777" w:rsidR="002C6D2A" w:rsidRPr="002C6D2A" w:rsidRDefault="002C6D2A" w:rsidP="002C6D2A">
      <w:pPr>
        <w:rPr>
          <w:sz w:val="22"/>
          <w:szCs w:val="22"/>
        </w:rPr>
      </w:pPr>
      <w:r w:rsidRPr="002C6D2A">
        <w:rPr>
          <w:sz w:val="22"/>
          <w:szCs w:val="22"/>
        </w:rPr>
        <w:t xml:space="preserve">In general, for configurations in the model, the fit is considered good if │t│≤ 0.1. For configurations not included in the model, the fit is considered good if 0.1&lt;│t│≤ 1, and not extreme if 1&lt; │t│≤ 2.  </w:t>
      </w:r>
    </w:p>
    <w:p w14:paraId="53F841AF" w14:textId="77777777" w:rsidR="002C6D2A" w:rsidRPr="002C6D2A" w:rsidRDefault="002C6D2A" w:rsidP="00274BD7">
      <w:pPr>
        <w:rPr>
          <w:sz w:val="22"/>
          <w:szCs w:val="22"/>
        </w:rPr>
      </w:pPr>
    </w:p>
    <w:p w14:paraId="75FCCC0F" w14:textId="3654EAC8" w:rsidR="00D05408" w:rsidRPr="002C6D2A" w:rsidRDefault="00D31EE3" w:rsidP="00D05408">
      <w:pPr>
        <w:rPr>
          <w:sz w:val="22"/>
          <w:szCs w:val="22"/>
        </w:rPr>
      </w:pPr>
      <w:r>
        <w:rPr>
          <w:sz w:val="22"/>
          <w:szCs w:val="22"/>
        </w:rPr>
        <w:t xml:space="preserve">Reminder (same as output instructions at the beginning): </w:t>
      </w:r>
      <w:r w:rsidR="00D05408" w:rsidRPr="002C6D2A">
        <w:rPr>
          <w:sz w:val="22"/>
          <w:szCs w:val="22"/>
        </w:rPr>
        <w:t>Prepare a report on your work that includes three sections, Method (which states what you did), Results (which tells what you discovered), and Discussion (which indicates what it means, your substantive interpretations), as if it were part of a larger paper being prepared for publication. Follow the guidelines of the Publication Manual of the American Psychological Association (5</w:t>
      </w:r>
      <w:r w:rsidR="00D05408" w:rsidRPr="002C6D2A">
        <w:rPr>
          <w:sz w:val="22"/>
          <w:szCs w:val="22"/>
          <w:vertAlign w:val="superscript"/>
        </w:rPr>
        <w:t>th</w:t>
      </w:r>
      <w:r w:rsidR="00D05408" w:rsidRPr="002C6D2A">
        <w:rPr>
          <w:sz w:val="22"/>
          <w:szCs w:val="22"/>
        </w:rPr>
        <w:t xml:space="preserve"> ed.) for the three sections. </w:t>
      </w:r>
      <w:r w:rsidR="00D05408" w:rsidRPr="002C6D2A">
        <w:rPr>
          <w:sz w:val="22"/>
          <w:szCs w:val="22"/>
        </w:rPr>
        <w:lastRenderedPageBreak/>
        <w:t>Cut and paste all relevant computer output (tables) as part of the document you use to provide your report.</w:t>
      </w:r>
      <w:r w:rsidR="00AD209A" w:rsidRPr="002C6D2A">
        <w:rPr>
          <w:sz w:val="22"/>
          <w:szCs w:val="22"/>
        </w:rPr>
        <w:t xml:space="preserve"> Upload your report to </w:t>
      </w:r>
      <w:r w:rsidR="003811EC">
        <w:rPr>
          <w:sz w:val="22"/>
          <w:szCs w:val="22"/>
        </w:rPr>
        <w:t>Assignments in Canvas.</w:t>
      </w:r>
    </w:p>
    <w:p w14:paraId="7E2D5474" w14:textId="77777777" w:rsidR="004A5FFE" w:rsidRPr="002C6D2A" w:rsidRDefault="004A5FFE">
      <w:pPr>
        <w:rPr>
          <w:sz w:val="22"/>
          <w:szCs w:val="22"/>
        </w:rPr>
      </w:pPr>
    </w:p>
    <w:sectPr w:rsidR="004A5FFE" w:rsidRPr="002C6D2A" w:rsidSect="004A5F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5B6FF" w14:textId="77777777" w:rsidR="00D77311" w:rsidRDefault="00D77311" w:rsidP="00B20695">
      <w:r>
        <w:separator/>
      </w:r>
    </w:p>
  </w:endnote>
  <w:endnote w:type="continuationSeparator" w:id="0">
    <w:p w14:paraId="4691BFA0" w14:textId="77777777" w:rsidR="00D77311" w:rsidRDefault="00D77311" w:rsidP="00B2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5AA219" w14:textId="77777777" w:rsidR="00D77311" w:rsidRDefault="00D77311" w:rsidP="00B20695">
      <w:r>
        <w:separator/>
      </w:r>
    </w:p>
  </w:footnote>
  <w:footnote w:type="continuationSeparator" w:id="0">
    <w:p w14:paraId="240FD885" w14:textId="77777777" w:rsidR="00D77311" w:rsidRDefault="00D77311" w:rsidP="00B206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7B830E6"/>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F62A5C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57ABA8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DE2634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15C0A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134E0C8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D6450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DD889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C5679F4"/>
    <w:lvl w:ilvl="0">
      <w:start w:val="1"/>
      <w:numFmt w:val="decimal"/>
      <w:lvlText w:val="%1."/>
      <w:lvlJc w:val="left"/>
      <w:pPr>
        <w:tabs>
          <w:tab w:val="num" w:pos="360"/>
        </w:tabs>
        <w:ind w:left="360" w:hangingChars="200" w:hanging="360"/>
      </w:pPr>
    </w:lvl>
  </w:abstractNum>
  <w:abstractNum w:abstractNumId="9">
    <w:nsid w:val="FFFFFF89"/>
    <w:multiLevelType w:val="singleLevel"/>
    <w:tmpl w:val="B4CA262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B134EBB"/>
    <w:multiLevelType w:val="multilevel"/>
    <w:tmpl w:val="4B4E7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33D15B9"/>
    <w:multiLevelType w:val="hybridMultilevel"/>
    <w:tmpl w:val="345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7E7EAB"/>
    <w:multiLevelType w:val="multilevel"/>
    <w:tmpl w:val="18ACE01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0"/>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08"/>
    <w:rsid w:val="00056969"/>
    <w:rsid w:val="000A18FE"/>
    <w:rsid w:val="000B6FC3"/>
    <w:rsid w:val="000C15C6"/>
    <w:rsid w:val="000C305A"/>
    <w:rsid w:val="000C7B44"/>
    <w:rsid w:val="000D07E6"/>
    <w:rsid w:val="00112F51"/>
    <w:rsid w:val="00156A8C"/>
    <w:rsid w:val="00160470"/>
    <w:rsid w:val="001609B0"/>
    <w:rsid w:val="001B6633"/>
    <w:rsid w:val="001F21A0"/>
    <w:rsid w:val="00225FDF"/>
    <w:rsid w:val="00274BD7"/>
    <w:rsid w:val="002A126C"/>
    <w:rsid w:val="002B2D26"/>
    <w:rsid w:val="002C3581"/>
    <w:rsid w:val="002C6D2A"/>
    <w:rsid w:val="002D63B1"/>
    <w:rsid w:val="00343DB1"/>
    <w:rsid w:val="00350CCC"/>
    <w:rsid w:val="003811EC"/>
    <w:rsid w:val="004067C1"/>
    <w:rsid w:val="00415A3B"/>
    <w:rsid w:val="00425E48"/>
    <w:rsid w:val="00452EDD"/>
    <w:rsid w:val="00467309"/>
    <w:rsid w:val="004869E5"/>
    <w:rsid w:val="004A02F5"/>
    <w:rsid w:val="004A5FFE"/>
    <w:rsid w:val="0050182D"/>
    <w:rsid w:val="005122A2"/>
    <w:rsid w:val="00543E2F"/>
    <w:rsid w:val="005460FA"/>
    <w:rsid w:val="00597B7B"/>
    <w:rsid w:val="005C20AA"/>
    <w:rsid w:val="005F333D"/>
    <w:rsid w:val="006274B3"/>
    <w:rsid w:val="0063238F"/>
    <w:rsid w:val="00655E2D"/>
    <w:rsid w:val="006722FD"/>
    <w:rsid w:val="00673E2B"/>
    <w:rsid w:val="00674882"/>
    <w:rsid w:val="00690D40"/>
    <w:rsid w:val="006A59B3"/>
    <w:rsid w:val="006F1934"/>
    <w:rsid w:val="0070070B"/>
    <w:rsid w:val="00722AAF"/>
    <w:rsid w:val="0073040F"/>
    <w:rsid w:val="00733164"/>
    <w:rsid w:val="0077032B"/>
    <w:rsid w:val="00797601"/>
    <w:rsid w:val="007A7D03"/>
    <w:rsid w:val="007E0274"/>
    <w:rsid w:val="0085770A"/>
    <w:rsid w:val="00902ABF"/>
    <w:rsid w:val="0092749A"/>
    <w:rsid w:val="0094076B"/>
    <w:rsid w:val="0095543A"/>
    <w:rsid w:val="009A4513"/>
    <w:rsid w:val="009C6B0A"/>
    <w:rsid w:val="009D2307"/>
    <w:rsid w:val="00A111C3"/>
    <w:rsid w:val="00A714F5"/>
    <w:rsid w:val="00AA25B6"/>
    <w:rsid w:val="00AA6B66"/>
    <w:rsid w:val="00AD209A"/>
    <w:rsid w:val="00AE00B6"/>
    <w:rsid w:val="00B126C4"/>
    <w:rsid w:val="00B20695"/>
    <w:rsid w:val="00B34729"/>
    <w:rsid w:val="00B41C06"/>
    <w:rsid w:val="00BA777C"/>
    <w:rsid w:val="00BB5CE5"/>
    <w:rsid w:val="00BB6DE5"/>
    <w:rsid w:val="00BD0780"/>
    <w:rsid w:val="00BD0D00"/>
    <w:rsid w:val="00BD4CA8"/>
    <w:rsid w:val="00BD4E41"/>
    <w:rsid w:val="00C152A6"/>
    <w:rsid w:val="00C21675"/>
    <w:rsid w:val="00C5588F"/>
    <w:rsid w:val="00CF0815"/>
    <w:rsid w:val="00D05408"/>
    <w:rsid w:val="00D31EE3"/>
    <w:rsid w:val="00D53BE9"/>
    <w:rsid w:val="00D5689D"/>
    <w:rsid w:val="00D650C8"/>
    <w:rsid w:val="00D67134"/>
    <w:rsid w:val="00D77311"/>
    <w:rsid w:val="00DC7135"/>
    <w:rsid w:val="00DD4B5D"/>
    <w:rsid w:val="00DE3253"/>
    <w:rsid w:val="00DF74E5"/>
    <w:rsid w:val="00E10359"/>
    <w:rsid w:val="00E10E20"/>
    <w:rsid w:val="00E151F3"/>
    <w:rsid w:val="00E85367"/>
    <w:rsid w:val="00E87C43"/>
    <w:rsid w:val="00EB6E21"/>
    <w:rsid w:val="00ED60D3"/>
    <w:rsid w:val="00F03E9D"/>
    <w:rsid w:val="00F20A9B"/>
    <w:rsid w:val="00F730CB"/>
    <w:rsid w:val="00F802F3"/>
    <w:rsid w:val="00F871F7"/>
    <w:rsid w:val="00FA2F83"/>
    <w:rsid w:val="00FC3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2AE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05408"/>
    <w:rPr>
      <w:rFonts w:ascii="Times New Roman" w:hAnsi="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05408"/>
  </w:style>
  <w:style w:type="paragraph" w:styleId="ListParagraph">
    <w:name w:val="List Paragraph"/>
    <w:basedOn w:val="Normal"/>
    <w:uiPriority w:val="34"/>
    <w:qFormat/>
    <w:rsid w:val="00673E2B"/>
    <w:pPr>
      <w:ind w:left="720"/>
      <w:contextualSpacing/>
    </w:pPr>
  </w:style>
  <w:style w:type="character" w:styleId="Hyperlink">
    <w:name w:val="Hyperlink"/>
    <w:basedOn w:val="DefaultParagraphFont"/>
    <w:unhideWhenUsed/>
    <w:rsid w:val="00AA25B6"/>
    <w:rPr>
      <w:color w:val="0000FF"/>
      <w:u w:val="single"/>
    </w:rPr>
  </w:style>
  <w:style w:type="paragraph" w:styleId="BalloonText">
    <w:name w:val="Balloon Text"/>
    <w:basedOn w:val="Normal"/>
    <w:semiHidden/>
    <w:rsid w:val="0073040F"/>
    <w:rPr>
      <w:rFonts w:ascii="Tahoma" w:hAnsi="Tahoma" w:cs="Tahoma"/>
      <w:sz w:val="16"/>
      <w:szCs w:val="16"/>
    </w:rPr>
  </w:style>
  <w:style w:type="character" w:styleId="CommentReference">
    <w:name w:val="annotation reference"/>
    <w:basedOn w:val="DefaultParagraphFont"/>
    <w:semiHidden/>
    <w:rsid w:val="00B41C06"/>
    <w:rPr>
      <w:sz w:val="16"/>
      <w:szCs w:val="16"/>
    </w:rPr>
  </w:style>
  <w:style w:type="paragraph" w:styleId="CommentText">
    <w:name w:val="annotation text"/>
    <w:basedOn w:val="Normal"/>
    <w:semiHidden/>
    <w:rsid w:val="00B41C06"/>
    <w:rPr>
      <w:sz w:val="20"/>
      <w:szCs w:val="20"/>
    </w:rPr>
  </w:style>
  <w:style w:type="paragraph" w:styleId="CommentSubject">
    <w:name w:val="annotation subject"/>
    <w:basedOn w:val="CommentText"/>
    <w:next w:val="CommentText"/>
    <w:semiHidden/>
    <w:rsid w:val="00B41C06"/>
    <w:rPr>
      <w:b/>
      <w:bCs/>
    </w:rPr>
  </w:style>
  <w:style w:type="paragraph" w:styleId="Header">
    <w:name w:val="header"/>
    <w:basedOn w:val="Normal"/>
    <w:link w:val="HeaderChar"/>
    <w:uiPriority w:val="99"/>
    <w:semiHidden/>
    <w:unhideWhenUsed/>
    <w:rsid w:val="00B20695"/>
    <w:pPr>
      <w:tabs>
        <w:tab w:val="center" w:pos="4680"/>
        <w:tab w:val="right" w:pos="9360"/>
      </w:tabs>
    </w:pPr>
  </w:style>
  <w:style w:type="character" w:customStyle="1" w:styleId="HeaderChar">
    <w:name w:val="Header Char"/>
    <w:basedOn w:val="DefaultParagraphFont"/>
    <w:link w:val="Header"/>
    <w:uiPriority w:val="99"/>
    <w:semiHidden/>
    <w:rsid w:val="00B20695"/>
    <w:rPr>
      <w:rFonts w:ascii="Times New Roman" w:hAnsi="Times New Roman"/>
      <w:sz w:val="24"/>
      <w:szCs w:val="24"/>
      <w:lang w:eastAsia="zh-CN"/>
    </w:rPr>
  </w:style>
  <w:style w:type="paragraph" w:styleId="Footer">
    <w:name w:val="footer"/>
    <w:basedOn w:val="Normal"/>
    <w:link w:val="FooterChar"/>
    <w:uiPriority w:val="99"/>
    <w:semiHidden/>
    <w:unhideWhenUsed/>
    <w:rsid w:val="00B20695"/>
    <w:pPr>
      <w:tabs>
        <w:tab w:val="center" w:pos="4680"/>
        <w:tab w:val="right" w:pos="9360"/>
      </w:tabs>
    </w:pPr>
  </w:style>
  <w:style w:type="character" w:customStyle="1" w:styleId="FooterChar">
    <w:name w:val="Footer Char"/>
    <w:basedOn w:val="DefaultParagraphFont"/>
    <w:link w:val="Footer"/>
    <w:uiPriority w:val="99"/>
    <w:semiHidden/>
    <w:rsid w:val="00B20695"/>
    <w:rPr>
      <w:rFonts w:ascii="Times New Roman" w:hAnsi="Times New Roman"/>
      <w:sz w:val="24"/>
      <w:szCs w:val="24"/>
      <w:lang w:eastAsia="zh-CN"/>
    </w:rPr>
  </w:style>
  <w:style w:type="character" w:styleId="FollowedHyperlink">
    <w:name w:val="FollowedHyperlink"/>
    <w:basedOn w:val="DefaultParagraphFont"/>
    <w:uiPriority w:val="99"/>
    <w:semiHidden/>
    <w:unhideWhenUsed/>
    <w:rsid w:val="00452E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35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de.washington.edu/statnet/users_guide.shtml" TargetMode="External"/><Relationship Id="rId12" Type="http://schemas.openxmlformats.org/officeDocument/2006/relationships/hyperlink" Target="http://csde.washington.edu/statnet/Online_Users_Guide/v24i08.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de.washington.edu/statnet/" TargetMode="External"/><Relationship Id="rId8" Type="http://schemas.openxmlformats.org/officeDocument/2006/relationships/hyperlink" Target="http://www.r-project.org/" TargetMode="External"/><Relationship Id="rId9" Type="http://schemas.openxmlformats.org/officeDocument/2006/relationships/hyperlink" Target="http://streaming.stat.iastate.edu/CRAN/" TargetMode="External"/><Relationship Id="rId10" Type="http://schemas.openxmlformats.org/officeDocument/2006/relationships/hyperlink" Target="http://notepad-plus-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1691</Words>
  <Characters>9643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Installation Instructions for StatNet</vt:lpstr>
    </vt:vector>
  </TitlesOfParts>
  <Company>Toshiba</Company>
  <LinksUpToDate>false</LinksUpToDate>
  <CharactersWithSpaces>11312</CharactersWithSpaces>
  <SharedDoc>false</SharedDoc>
  <HLinks>
    <vt:vector size="54" baseType="variant">
      <vt:variant>
        <vt:i4>4194311</vt:i4>
      </vt:variant>
      <vt:variant>
        <vt:i4>24</vt:i4>
      </vt:variant>
      <vt:variant>
        <vt:i4>0</vt:i4>
      </vt:variant>
      <vt:variant>
        <vt:i4>5</vt:i4>
      </vt:variant>
      <vt:variant>
        <vt:lpwstr>http://csde.washington.edu/statnet/Online_Users_Guide/v24i08.pdf</vt:lpwstr>
      </vt:variant>
      <vt:variant>
        <vt:lpwstr/>
      </vt:variant>
      <vt:variant>
        <vt:i4>262193</vt:i4>
      </vt:variant>
      <vt:variant>
        <vt:i4>21</vt:i4>
      </vt:variant>
      <vt:variant>
        <vt:i4>0</vt:i4>
      </vt:variant>
      <vt:variant>
        <vt:i4>5</vt:i4>
      </vt:variant>
      <vt:variant>
        <vt:lpwstr>http://csde.washington.edu/statnet/users_guide.shtml</vt:lpwstr>
      </vt:variant>
      <vt:variant>
        <vt:lpwstr/>
      </vt:variant>
      <vt:variant>
        <vt:i4>1572884</vt:i4>
      </vt:variant>
      <vt:variant>
        <vt:i4>18</vt:i4>
      </vt:variant>
      <vt:variant>
        <vt:i4>0</vt:i4>
      </vt:variant>
      <vt:variant>
        <vt:i4>5</vt:i4>
      </vt:variant>
      <vt:variant>
        <vt:lpwstr>http://www.stathy.com/cran/bin/windows/base/R-2.6.1-win32.exe</vt:lpwstr>
      </vt:variant>
      <vt:variant>
        <vt:lpwstr/>
      </vt:variant>
      <vt:variant>
        <vt:i4>1310749</vt:i4>
      </vt:variant>
      <vt:variant>
        <vt:i4>15</vt:i4>
      </vt:variant>
      <vt:variant>
        <vt:i4>0</vt:i4>
      </vt:variant>
      <vt:variant>
        <vt:i4>5</vt:i4>
      </vt:variant>
      <vt:variant>
        <vt:lpwstr>http://www.stathy.com/cran/bin/windows/base/</vt:lpwstr>
      </vt:variant>
      <vt:variant>
        <vt:lpwstr/>
      </vt:variant>
      <vt:variant>
        <vt:i4>2752566</vt:i4>
      </vt:variant>
      <vt:variant>
        <vt:i4>12</vt:i4>
      </vt:variant>
      <vt:variant>
        <vt:i4>0</vt:i4>
      </vt:variant>
      <vt:variant>
        <vt:i4>5</vt:i4>
      </vt:variant>
      <vt:variant>
        <vt:lpwstr>http://www.stathy.com/cran/bin/windows/</vt:lpwstr>
      </vt:variant>
      <vt:variant>
        <vt:lpwstr/>
      </vt:variant>
      <vt:variant>
        <vt:i4>2293797</vt:i4>
      </vt:variant>
      <vt:variant>
        <vt:i4>9</vt:i4>
      </vt:variant>
      <vt:variant>
        <vt:i4>0</vt:i4>
      </vt:variant>
      <vt:variant>
        <vt:i4>5</vt:i4>
      </vt:variant>
      <vt:variant>
        <vt:lpwstr>http://www.stathy.com/cran/</vt:lpwstr>
      </vt:variant>
      <vt:variant>
        <vt:lpwstr/>
      </vt:variant>
      <vt:variant>
        <vt:i4>8192103</vt:i4>
      </vt:variant>
      <vt:variant>
        <vt:i4>6</vt:i4>
      </vt:variant>
      <vt:variant>
        <vt:i4>0</vt:i4>
      </vt:variant>
      <vt:variant>
        <vt:i4>5</vt:i4>
      </vt:variant>
      <vt:variant>
        <vt:lpwstr>http://cran.r-project.org/mirrors.html</vt:lpwstr>
      </vt:variant>
      <vt:variant>
        <vt:lpwstr/>
      </vt:variant>
      <vt:variant>
        <vt:i4>6226010</vt:i4>
      </vt:variant>
      <vt:variant>
        <vt:i4>3</vt:i4>
      </vt:variant>
      <vt:variant>
        <vt:i4>0</vt:i4>
      </vt:variant>
      <vt:variant>
        <vt:i4>5</vt:i4>
      </vt:variant>
      <vt:variant>
        <vt:lpwstr>http://www.r-project.org/</vt:lpwstr>
      </vt:variant>
      <vt:variant>
        <vt:lpwstr/>
      </vt:variant>
      <vt:variant>
        <vt:i4>6750330</vt:i4>
      </vt:variant>
      <vt:variant>
        <vt:i4>0</vt:i4>
      </vt:variant>
      <vt:variant>
        <vt:i4>0</vt:i4>
      </vt:variant>
      <vt:variant>
        <vt:i4>5</vt:i4>
      </vt:variant>
      <vt:variant>
        <vt:lpwstr>http://csde.washington.edu/statnet/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Instructions for StatNet</dc:title>
  <dc:creator>Mengxiao Zhu</dc:creator>
  <cp:lastModifiedBy>Sophia Fu</cp:lastModifiedBy>
  <cp:revision>19</cp:revision>
  <cp:lastPrinted>2012-11-06T20:24:00Z</cp:lastPrinted>
  <dcterms:created xsi:type="dcterms:W3CDTF">2013-09-21T04:34:00Z</dcterms:created>
  <dcterms:modified xsi:type="dcterms:W3CDTF">2016-11-10T21:04:00Z</dcterms:modified>
</cp:coreProperties>
</file>